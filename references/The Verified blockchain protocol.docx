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D04" w:rsidRDefault="00E90031" w:rsidP="008D7C63">
      <w:pPr>
        <w:pStyle w:val="Heading1"/>
        <w:tabs>
          <w:tab w:val="left" w:pos="24"/>
        </w:tabs>
        <w:adjustRightInd w:val="0"/>
        <w:snapToGrid w:val="0"/>
      </w:pPr>
      <w:r>
        <w:rPr>
          <w:lang w:eastAsia="ko-KR"/>
        </w:rPr>
        <w:t xml:space="preserve">The </w:t>
      </w:r>
      <w:r w:rsidR="00DC0AE6">
        <w:rPr>
          <w:lang w:eastAsia="ko-KR"/>
        </w:rPr>
        <w:t>Verified</w:t>
      </w:r>
      <w:r>
        <w:rPr>
          <w:lang w:eastAsia="ko-KR"/>
        </w:rPr>
        <w:t xml:space="preserve"> </w:t>
      </w:r>
      <w:r w:rsidR="003B5728">
        <w:rPr>
          <w:lang w:eastAsia="ko-KR"/>
        </w:rPr>
        <w:t xml:space="preserve">transaction </w:t>
      </w:r>
      <w:r>
        <w:rPr>
          <w:lang w:eastAsia="ko-KR"/>
        </w:rPr>
        <w:t>protocol</w:t>
      </w:r>
    </w:p>
    <w:p w:rsidR="00305D04" w:rsidRDefault="00305D04" w:rsidP="008D7C63">
      <w:pPr>
        <w:tabs>
          <w:tab w:val="left" w:pos="24"/>
        </w:tabs>
        <w:adjustRightInd w:val="0"/>
        <w:snapToGrid w:val="0"/>
        <w:jc w:val="center"/>
        <w:rPr>
          <w:sz w:val="22"/>
        </w:rPr>
      </w:pPr>
    </w:p>
    <w:p w:rsidR="00305D04" w:rsidRDefault="00305D04" w:rsidP="008D7C63">
      <w:pPr>
        <w:tabs>
          <w:tab w:val="left" w:pos="24"/>
        </w:tabs>
        <w:adjustRightInd w:val="0"/>
        <w:snapToGrid w:val="0"/>
        <w:jc w:val="center"/>
        <w:rPr>
          <w:sz w:val="22"/>
        </w:rPr>
      </w:pPr>
    </w:p>
    <w:p w:rsidR="00305D04" w:rsidRDefault="00C36431" w:rsidP="008D7C63">
      <w:pPr>
        <w:tabs>
          <w:tab w:val="left" w:pos="24"/>
        </w:tabs>
        <w:adjustRightInd w:val="0"/>
        <w:snapToGrid w:val="0"/>
        <w:jc w:val="center"/>
        <w:rPr>
          <w:sz w:val="24"/>
          <w:lang w:eastAsia="ko-KR"/>
        </w:rPr>
      </w:pPr>
      <w:r>
        <w:rPr>
          <w:sz w:val="24"/>
        </w:rPr>
        <w:t>Kallol Borah</w:t>
      </w:r>
    </w:p>
    <w:p w:rsidR="00305D04" w:rsidRDefault="00C36431" w:rsidP="00630CEC">
      <w:pPr>
        <w:tabs>
          <w:tab w:val="left" w:pos="24"/>
        </w:tabs>
        <w:adjustRightInd w:val="0"/>
        <w:snapToGrid w:val="0"/>
        <w:spacing w:beforeLines="50"/>
        <w:jc w:val="center"/>
        <w:rPr>
          <w:i/>
          <w:sz w:val="24"/>
        </w:rPr>
      </w:pPr>
      <w:r>
        <w:rPr>
          <w:i/>
          <w:sz w:val="24"/>
        </w:rPr>
        <w:t>Verified AG</w:t>
      </w:r>
    </w:p>
    <w:p w:rsidR="00305D04" w:rsidRDefault="00C36431" w:rsidP="008D7C63">
      <w:pPr>
        <w:tabs>
          <w:tab w:val="left" w:pos="24"/>
        </w:tabs>
        <w:adjustRightInd w:val="0"/>
        <w:snapToGrid w:val="0"/>
        <w:jc w:val="center"/>
        <w:rPr>
          <w:i/>
          <w:sz w:val="24"/>
        </w:rPr>
      </w:pPr>
      <w:r>
        <w:rPr>
          <w:i/>
          <w:sz w:val="24"/>
        </w:rPr>
        <w:t>kallol@verified.network</w:t>
      </w:r>
    </w:p>
    <w:p w:rsidR="00305D04" w:rsidRDefault="00305D04" w:rsidP="008D7C63">
      <w:pPr>
        <w:pStyle w:val="Heading1"/>
        <w:tabs>
          <w:tab w:val="left" w:pos="24"/>
        </w:tabs>
        <w:adjustRightInd w:val="0"/>
        <w:snapToGrid w:val="0"/>
        <w:spacing w:before="240" w:after="120"/>
        <w:rPr>
          <w:i/>
          <w:sz w:val="24"/>
        </w:rPr>
      </w:pPr>
      <w:r>
        <w:rPr>
          <w:i/>
          <w:sz w:val="24"/>
        </w:rPr>
        <w:t>Abstract</w:t>
      </w:r>
    </w:p>
    <w:p w:rsidR="00305D04" w:rsidRDefault="00CD536D" w:rsidP="008D7C63">
      <w:pPr>
        <w:pStyle w:val="BodyText"/>
        <w:tabs>
          <w:tab w:val="left" w:pos="24"/>
        </w:tabs>
        <w:adjustRightInd w:val="0"/>
        <w:snapToGrid w:val="0"/>
        <w:ind w:firstLine="244"/>
        <w:rPr>
          <w:lang w:eastAsia="ko-KR"/>
        </w:rPr>
      </w:pPr>
      <w:r>
        <w:t>The</w:t>
      </w:r>
      <w:r w:rsidR="003B5728">
        <w:t xml:space="preserve"> </w:t>
      </w:r>
      <w:r w:rsidR="00DC0AE6">
        <w:t>Verified</w:t>
      </w:r>
      <w:r>
        <w:t xml:space="preserve"> protocol is a mechanism to transfer value among distributed applications, and for them to </w:t>
      </w:r>
      <w:r w:rsidR="002E4408">
        <w:t>execute transactions between themselves. Such trans</w:t>
      </w:r>
      <w:r w:rsidR="00C63D85">
        <w:t>actions are expected to be cryptographically</w:t>
      </w:r>
      <w:r w:rsidR="002E4408">
        <w:t xml:space="preserve"> secure, and will not be repudiated by other parties once transactions are committed. Commitment or confirmation of transactions should not also require a central broker between transacting parties.</w:t>
      </w:r>
      <w:r w:rsidR="00F848E2">
        <w:t xml:space="preserve"> The tec</w:t>
      </w:r>
      <w:r w:rsidR="00F77BC9">
        <w:t>hnical implementation of the Verified</w:t>
      </w:r>
      <w:r w:rsidR="00F848E2">
        <w:t xml:space="preserve"> transaction protoc</w:t>
      </w:r>
      <w:r w:rsidR="0081368C">
        <w:t xml:space="preserve">ol uses an economic mechanism to administer a set of incentives </w:t>
      </w:r>
      <w:r w:rsidR="00F77BC9">
        <w:t>on the Verified</w:t>
      </w:r>
      <w:r w:rsidR="0081368C">
        <w:t xml:space="preserve"> network. </w:t>
      </w:r>
      <w:r w:rsidR="00514286">
        <w:t>This involves the use of the Via digital currency whose description is outside the scope of this paper</w:t>
      </w:r>
      <w:r w:rsidR="0081368C">
        <w:t>.</w:t>
      </w:r>
    </w:p>
    <w:p w:rsidR="00BC6BC4" w:rsidRPr="002F7515" w:rsidRDefault="00BC6BC4" w:rsidP="008D7C63">
      <w:pPr>
        <w:pStyle w:val="BodyText"/>
        <w:tabs>
          <w:tab w:val="left" w:pos="24"/>
        </w:tabs>
        <w:adjustRightInd w:val="0"/>
        <w:snapToGrid w:val="0"/>
        <w:rPr>
          <w:i w:val="0"/>
          <w:lang w:eastAsia="ko-KR"/>
        </w:rPr>
      </w:pPr>
    </w:p>
    <w:p w:rsidR="00BC6BC4" w:rsidRPr="0009109B" w:rsidRDefault="00BC6BC4" w:rsidP="008D7C63">
      <w:pPr>
        <w:pStyle w:val="BodyText"/>
        <w:tabs>
          <w:tab w:val="left" w:pos="24"/>
        </w:tabs>
        <w:adjustRightInd w:val="0"/>
        <w:snapToGrid w:val="0"/>
        <w:ind w:firstLine="244"/>
        <w:rPr>
          <w:lang w:eastAsia="ko-KR"/>
        </w:rPr>
      </w:pPr>
      <w:r w:rsidRPr="00BC6BC4">
        <w:rPr>
          <w:rFonts w:hint="eastAsia"/>
          <w:b/>
          <w:lang w:eastAsia="ko-KR"/>
        </w:rPr>
        <w:t xml:space="preserve">Keywords: </w:t>
      </w:r>
      <w:r w:rsidR="00CC3236">
        <w:rPr>
          <w:b/>
          <w:lang w:eastAsia="ko-KR"/>
        </w:rPr>
        <w:t xml:space="preserve"> </w:t>
      </w:r>
      <w:r w:rsidR="0081368C">
        <w:rPr>
          <w:b/>
          <w:lang w:eastAsia="ko-KR"/>
        </w:rPr>
        <w:t>blockchain, peer to peer, distributed systems</w:t>
      </w:r>
      <w:r w:rsidR="003E4B3C">
        <w:rPr>
          <w:b/>
          <w:lang w:eastAsia="ko-KR"/>
        </w:rPr>
        <w:t>, decentralization, trust</w:t>
      </w:r>
    </w:p>
    <w:p w:rsidR="00305D04" w:rsidRPr="0009109B" w:rsidRDefault="00305D04" w:rsidP="008D7C63">
      <w:pPr>
        <w:tabs>
          <w:tab w:val="left" w:pos="24"/>
        </w:tabs>
        <w:adjustRightInd w:val="0"/>
        <w:snapToGrid w:val="0"/>
        <w:jc w:val="both"/>
        <w:rPr>
          <w:sz w:val="22"/>
        </w:rPr>
      </w:pPr>
    </w:p>
    <w:p w:rsidR="00305D04" w:rsidRDefault="00305D04" w:rsidP="008D7C63">
      <w:pPr>
        <w:tabs>
          <w:tab w:val="left" w:pos="24"/>
        </w:tabs>
        <w:adjustRightInd w:val="0"/>
        <w:snapToGrid w:val="0"/>
        <w:jc w:val="both"/>
        <w:rPr>
          <w:b/>
          <w:sz w:val="26"/>
        </w:rPr>
      </w:pPr>
      <w:r>
        <w:rPr>
          <w:b/>
          <w:sz w:val="26"/>
        </w:rPr>
        <w:t>1. Introduction</w:t>
      </w:r>
    </w:p>
    <w:p w:rsidR="001D4E43" w:rsidRDefault="00E00172" w:rsidP="008D7C63">
      <w:pPr>
        <w:pStyle w:val="BodyTextIndent"/>
        <w:tabs>
          <w:tab w:val="left" w:pos="24"/>
        </w:tabs>
        <w:adjustRightInd w:val="0"/>
        <w:snapToGrid w:val="0"/>
        <w:spacing w:before="120"/>
        <w:ind w:firstLine="244"/>
        <w:rPr>
          <w:spacing w:val="0"/>
        </w:rPr>
      </w:pPr>
      <w:r>
        <w:rPr>
          <w:spacing w:val="0"/>
        </w:rPr>
        <w:t>In recent times, public blockchains such as Bitcoin and Ethereum, and private blockchain systems such as Hyperledger h</w:t>
      </w:r>
      <w:r w:rsidR="00274F79">
        <w:rPr>
          <w:spacing w:val="0"/>
        </w:rPr>
        <w:t>ave tried to accomplish what Verified</w:t>
      </w:r>
      <w:r>
        <w:rPr>
          <w:spacing w:val="0"/>
        </w:rPr>
        <w:t xml:space="preserve"> has set out to do</w:t>
      </w:r>
      <w:r w:rsidR="00305D04">
        <w:rPr>
          <w:spacing w:val="0"/>
        </w:rPr>
        <w:t>.</w:t>
      </w:r>
      <w:r w:rsidR="003B5728">
        <w:rPr>
          <w:spacing w:val="0"/>
        </w:rPr>
        <w:t xml:space="preserve"> However, these experiments have been met with varying degrees of success. Public blockchains like Bitcoin work on broadcasted transactions and a hash power based </w:t>
      </w:r>
      <w:r w:rsidR="001A09A8">
        <w:rPr>
          <w:spacing w:val="0"/>
        </w:rPr>
        <w:t xml:space="preserve">confirmation of transactions bundled in blocks, which have led to </w:t>
      </w:r>
      <w:r w:rsidR="002C2177">
        <w:rPr>
          <w:spacing w:val="0"/>
        </w:rPr>
        <w:t xml:space="preserve">significant transaction latencies, and enterprises not willing to participate in a network where transactions are visible to everyone. </w:t>
      </w:r>
      <w:r w:rsidR="001D4E43">
        <w:rPr>
          <w:spacing w:val="0"/>
        </w:rPr>
        <w:t xml:space="preserve">Proof of stake based blockchain protocols on the other hand introduce bias that get reinforced as the network rewards those peers that confirm blocks. </w:t>
      </w:r>
      <w:r w:rsidR="002C2177">
        <w:rPr>
          <w:spacing w:val="0"/>
        </w:rPr>
        <w:t xml:space="preserve">On the other hand, permissioned distributed ledgers like Hyperledger use central transaction ordering elements which reduces the idea of </w:t>
      </w:r>
      <w:r w:rsidR="00736115">
        <w:rPr>
          <w:spacing w:val="0"/>
        </w:rPr>
        <w:t xml:space="preserve">a </w:t>
      </w:r>
      <w:r w:rsidR="002C2177">
        <w:rPr>
          <w:spacing w:val="0"/>
        </w:rPr>
        <w:t>decentralized system where trust is built with consensus to a distributed database where trust is enforced with centralized components.</w:t>
      </w:r>
    </w:p>
    <w:p w:rsidR="00305D04" w:rsidRDefault="00274F79" w:rsidP="008D7C63">
      <w:pPr>
        <w:pStyle w:val="BodyTextIndent"/>
        <w:tabs>
          <w:tab w:val="left" w:pos="24"/>
        </w:tabs>
        <w:adjustRightInd w:val="0"/>
        <w:snapToGrid w:val="0"/>
        <w:spacing w:before="120"/>
        <w:ind w:firstLine="244"/>
        <w:rPr>
          <w:spacing w:val="0"/>
        </w:rPr>
      </w:pPr>
      <w:r>
        <w:rPr>
          <w:spacing w:val="0"/>
        </w:rPr>
        <w:t>The design objectives of Verified</w:t>
      </w:r>
      <w:r w:rsidR="001D4E43">
        <w:rPr>
          <w:spacing w:val="0"/>
        </w:rPr>
        <w:t xml:space="preserve"> are therefore to alleviate the issues of transactional latencies using a novel consensus mechanism that is </w:t>
      </w:r>
      <w:r w:rsidR="00A62CC0">
        <w:rPr>
          <w:spacing w:val="0"/>
        </w:rPr>
        <w:t xml:space="preserve">also </w:t>
      </w:r>
      <w:r w:rsidR="001D4E43">
        <w:rPr>
          <w:spacing w:val="0"/>
        </w:rPr>
        <w:t>Byzantine fault tolerant, and to enable mu</w:t>
      </w:r>
      <w:r w:rsidR="00A62CC0">
        <w:rPr>
          <w:spacing w:val="0"/>
        </w:rPr>
        <w:t>ltiple transaction sub-nets to exist with the ability of these networks to merge at times when transactions between networks are required.</w:t>
      </w:r>
      <w:r w:rsidR="009B431C">
        <w:rPr>
          <w:spacing w:val="0"/>
        </w:rPr>
        <w:t xml:space="preserve"> The design of the Verified protocol also recognizes the different roles digital currencies and digital assets play and the different characteristics assets and currencies should have. This should allow tokenization of digital assets denominated using a stable digital currency such as the Via.</w:t>
      </w:r>
    </w:p>
    <w:p w:rsidR="00305D04" w:rsidRDefault="00305D04" w:rsidP="008D7C63">
      <w:pPr>
        <w:tabs>
          <w:tab w:val="left" w:pos="24"/>
        </w:tabs>
        <w:adjustRightInd w:val="0"/>
        <w:snapToGrid w:val="0"/>
        <w:jc w:val="both"/>
        <w:rPr>
          <w:bCs/>
          <w:sz w:val="22"/>
        </w:rPr>
      </w:pPr>
    </w:p>
    <w:p w:rsidR="00366BFA" w:rsidRDefault="00274F79" w:rsidP="00366BFA">
      <w:pPr>
        <w:tabs>
          <w:tab w:val="left" w:pos="24"/>
        </w:tabs>
        <w:adjustRightInd w:val="0"/>
        <w:snapToGrid w:val="0"/>
        <w:jc w:val="both"/>
        <w:rPr>
          <w:b/>
          <w:sz w:val="26"/>
        </w:rPr>
      </w:pPr>
      <w:r>
        <w:rPr>
          <w:b/>
          <w:sz w:val="26"/>
        </w:rPr>
        <w:t>2. The Verified</w:t>
      </w:r>
      <w:r w:rsidR="00366BFA">
        <w:rPr>
          <w:b/>
          <w:sz w:val="26"/>
        </w:rPr>
        <w:t xml:space="preserve"> network </w:t>
      </w:r>
      <w:r w:rsidR="00295369">
        <w:rPr>
          <w:b/>
          <w:sz w:val="26"/>
        </w:rPr>
        <w:t>organization</w:t>
      </w:r>
    </w:p>
    <w:p w:rsidR="00C5192A" w:rsidRDefault="00274F79" w:rsidP="00125A2F">
      <w:pPr>
        <w:pStyle w:val="BodyTextIndent"/>
        <w:tabs>
          <w:tab w:val="left" w:pos="24"/>
        </w:tabs>
        <w:adjustRightInd w:val="0"/>
        <w:snapToGrid w:val="0"/>
        <w:spacing w:before="120"/>
        <w:ind w:firstLine="244"/>
        <w:rPr>
          <w:spacing w:val="0"/>
        </w:rPr>
      </w:pPr>
      <w:r>
        <w:rPr>
          <w:spacing w:val="0"/>
        </w:rPr>
        <w:t>Each node on the Verified</w:t>
      </w:r>
      <w:r w:rsidR="00125A2F">
        <w:rPr>
          <w:spacing w:val="0"/>
        </w:rPr>
        <w:t xml:space="preserve"> network has a 160 bit network address</w:t>
      </w:r>
      <w:r w:rsidR="00366BFA">
        <w:rPr>
          <w:spacing w:val="0"/>
        </w:rPr>
        <w:t>.</w:t>
      </w:r>
      <w:r w:rsidR="00125A2F">
        <w:rPr>
          <w:spacing w:val="0"/>
        </w:rPr>
        <w:t xml:space="preserve"> The network address space </w:t>
      </w:r>
      <w:r w:rsidR="00C5192A">
        <w:rPr>
          <w:spacing w:val="0"/>
        </w:rPr>
        <w:t>therefore comprises 2</w:t>
      </w:r>
      <w:r w:rsidR="00C5192A" w:rsidRPr="00C5192A">
        <w:rPr>
          <w:spacing w:val="0"/>
          <w:vertAlign w:val="superscript"/>
        </w:rPr>
        <w:t>160</w:t>
      </w:r>
      <w:r w:rsidR="00C5192A">
        <w:rPr>
          <w:spacing w:val="0"/>
        </w:rPr>
        <w:t>-1 addresses</w:t>
      </w:r>
      <w:r w:rsidR="00125A2F">
        <w:rPr>
          <w:spacing w:val="0"/>
        </w:rPr>
        <w:t xml:space="preserve"> </w:t>
      </w:r>
      <w:r w:rsidR="00584FFB">
        <w:rPr>
          <w:spacing w:val="0"/>
        </w:rPr>
        <w:t xml:space="preserve">expected to be collision resistant, </w:t>
      </w:r>
      <w:r w:rsidR="00125A2F">
        <w:rPr>
          <w:spacing w:val="0"/>
        </w:rPr>
        <w:t>and can be visualized as a binary tree with leaves representing nodes that are connected to one or more descendants that are pre</w:t>
      </w:r>
      <w:r w:rsidR="00FD694C">
        <w:rPr>
          <w:spacing w:val="0"/>
        </w:rPr>
        <w:t xml:space="preserve">fixed with </w:t>
      </w:r>
      <w:r w:rsidR="00C5192A">
        <w:rPr>
          <w:spacing w:val="0"/>
        </w:rPr>
        <w:t xml:space="preserve">a </w:t>
      </w:r>
      <w:r w:rsidR="00FD694C">
        <w:rPr>
          <w:spacing w:val="0"/>
        </w:rPr>
        <w:t>common address</w:t>
      </w:r>
      <w:r w:rsidR="00C5192A">
        <w:rPr>
          <w:spacing w:val="0"/>
        </w:rPr>
        <w:t xml:space="preserve">. </w:t>
      </w:r>
      <w:r>
        <w:rPr>
          <w:spacing w:val="0"/>
        </w:rPr>
        <w:t>A user or peer on the network is identified by a digital certificate (eg, X.509) and is mobile across network nodes.</w:t>
      </w:r>
      <w:r w:rsidR="00E71231">
        <w:rPr>
          <w:spacing w:val="0"/>
        </w:rPr>
        <w:t xml:space="preserve"> In that sense, a peer identifier is a value contained in a node on the network.</w:t>
      </w:r>
      <w:r w:rsidR="00FD2C95">
        <w:rPr>
          <w:spacing w:val="0"/>
        </w:rPr>
        <w:t xml:space="preserve"> Multiple peers can get authenticated and log in to the same node. A peer can also be mobile across nodes and get authenticated and log in to multiple nodes, one after the other.</w:t>
      </w:r>
    </w:p>
    <w:p w:rsidR="00366BFA" w:rsidRDefault="00C5192A" w:rsidP="00125A2F">
      <w:pPr>
        <w:pStyle w:val="BodyTextIndent"/>
        <w:tabs>
          <w:tab w:val="left" w:pos="24"/>
        </w:tabs>
        <w:adjustRightInd w:val="0"/>
        <w:snapToGrid w:val="0"/>
        <w:spacing w:before="120"/>
        <w:ind w:firstLine="244"/>
        <w:rPr>
          <w:spacing w:val="0"/>
        </w:rPr>
      </w:pPr>
      <w:r>
        <w:rPr>
          <w:spacing w:val="0"/>
        </w:rPr>
        <w:lastRenderedPageBreak/>
        <w:t xml:space="preserve">Look up for a peer by another peer is therefore a set of iterative hops. The number of hops is O(log </w:t>
      </w:r>
      <w:r w:rsidRPr="00C5192A">
        <w:rPr>
          <w:spacing w:val="0"/>
          <w:vertAlign w:val="subscript"/>
        </w:rPr>
        <w:t>n</w:t>
      </w:r>
      <w:r>
        <w:rPr>
          <w:spacing w:val="0"/>
        </w:rPr>
        <w:t xml:space="preserve">), which effectively means a peer searches for the target peer by iteratively looking at the half of the network remaining after each look up. </w:t>
      </w:r>
      <w:r w:rsidR="00F321BC">
        <w:rPr>
          <w:spacing w:val="0"/>
        </w:rPr>
        <w:t xml:space="preserve">Each peer on the route to the target peer retains the address of the querying peer and acknowledges its presence. In this sense, the look up mechanism is symmetric and communication is asynchronous. </w:t>
      </w:r>
      <w:r w:rsidR="00E618FB">
        <w:rPr>
          <w:spacing w:val="0"/>
        </w:rPr>
        <w:t>Each peer on the Verified</w:t>
      </w:r>
      <w:r w:rsidR="00296D85">
        <w:rPr>
          <w:spacing w:val="0"/>
        </w:rPr>
        <w:t xml:space="preserve"> network maintains a bucket of peer addresses which is its routing table. </w:t>
      </w:r>
      <w:r w:rsidR="00FD2C95">
        <w:rPr>
          <w:spacing w:val="0"/>
        </w:rPr>
        <w:t xml:space="preserve">Each route table entry is a tuple&lt;IP address, UDP port, public key, nodeID=hash of key &gt;. </w:t>
      </w:r>
      <w:r w:rsidR="00296D85">
        <w:rPr>
          <w:spacing w:val="0"/>
        </w:rPr>
        <w:t xml:space="preserve">The number of entries in the bucket should be such that not all </w:t>
      </w:r>
      <w:r w:rsidR="00002EEB">
        <w:rPr>
          <w:spacing w:val="0"/>
        </w:rPr>
        <w:t xml:space="preserve">peer </w:t>
      </w:r>
      <w:r w:rsidR="00296D85">
        <w:rPr>
          <w:spacing w:val="0"/>
        </w:rPr>
        <w:t>addresses in the bucket fail or become unreachable at the same time.</w:t>
      </w:r>
    </w:p>
    <w:p w:rsidR="00296D85" w:rsidRDefault="00D32AAC" w:rsidP="00125A2F">
      <w:pPr>
        <w:pStyle w:val="BodyTextIndent"/>
        <w:tabs>
          <w:tab w:val="left" w:pos="24"/>
        </w:tabs>
        <w:adjustRightInd w:val="0"/>
        <w:snapToGrid w:val="0"/>
        <w:spacing w:before="120"/>
        <w:ind w:firstLine="244"/>
        <w:rPr>
          <w:spacing w:val="0"/>
        </w:rPr>
      </w:pPr>
      <w:r>
        <w:rPr>
          <w:noProof/>
          <w:spacing w:val="0"/>
          <w:lang w:val="en-IN" w:eastAsia="en-IN"/>
        </w:rPr>
        <w:t xml:space="preserve">                  </w:t>
      </w:r>
      <w:r w:rsidR="00392CBA">
        <w:rPr>
          <w:noProof/>
          <w:spacing w:val="0"/>
          <w:lang w:val="en-IN" w:eastAsia="en-IN"/>
        </w:rPr>
        <w:drawing>
          <wp:inline distT="0" distB="0" distL="0" distR="0">
            <wp:extent cx="3583842" cy="224804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586713" cy="2249843"/>
                    </a:xfrm>
                    <a:prstGeom prst="rect">
                      <a:avLst/>
                    </a:prstGeom>
                    <a:noFill/>
                    <a:ln w="9525">
                      <a:noFill/>
                      <a:miter lim="800000"/>
                      <a:headEnd/>
                      <a:tailEnd/>
                    </a:ln>
                  </pic:spPr>
                </pic:pic>
              </a:graphicData>
            </a:graphic>
          </wp:inline>
        </w:drawing>
      </w:r>
    </w:p>
    <w:p w:rsidR="003E5095" w:rsidRPr="00FF10CE" w:rsidRDefault="003E5095" w:rsidP="003E5095">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1. </w:t>
      </w:r>
      <w:r>
        <w:rPr>
          <w:rFonts w:ascii="Helvetica" w:eastAsia="Malgun Gothic" w:hAnsi="Helvetica" w:cs="Helvetica"/>
          <w:b/>
          <w:sz w:val="22"/>
          <w:szCs w:val="22"/>
          <w:lang w:eastAsia="ko-KR"/>
        </w:rPr>
        <w:t>Binary network tree and look ups</w:t>
      </w:r>
    </w:p>
    <w:p w:rsidR="004D04FC" w:rsidRDefault="004D04FC" w:rsidP="00296D85">
      <w:pPr>
        <w:pStyle w:val="BodyTextIndent"/>
        <w:tabs>
          <w:tab w:val="left" w:pos="24"/>
        </w:tabs>
        <w:adjustRightInd w:val="0"/>
        <w:snapToGrid w:val="0"/>
        <w:spacing w:before="120"/>
        <w:ind w:firstLine="244"/>
        <w:rPr>
          <w:spacing w:val="0"/>
        </w:rPr>
      </w:pPr>
    </w:p>
    <w:p w:rsidR="00F321BC" w:rsidRDefault="00F321BC" w:rsidP="00296D85">
      <w:pPr>
        <w:pStyle w:val="BodyTextIndent"/>
        <w:tabs>
          <w:tab w:val="left" w:pos="24"/>
        </w:tabs>
        <w:adjustRightInd w:val="0"/>
        <w:snapToGrid w:val="0"/>
        <w:spacing w:before="120"/>
        <w:ind w:firstLine="244"/>
        <w:rPr>
          <w:spacing w:val="0"/>
        </w:rPr>
      </w:pPr>
      <w:r>
        <w:rPr>
          <w:spacing w:val="0"/>
        </w:rPr>
        <w:t>The network organization builds up from the design of the Kademlia P2P protocol.</w:t>
      </w:r>
      <w:r w:rsidR="00296D85">
        <w:rPr>
          <w:spacing w:val="0"/>
        </w:rPr>
        <w:t xml:space="preserve"> </w:t>
      </w:r>
      <w:r>
        <w:rPr>
          <w:spacing w:val="0"/>
        </w:rPr>
        <w:t xml:space="preserve">The difference with Kademlia arises from </w:t>
      </w:r>
      <w:r w:rsidR="00E618FB">
        <w:rPr>
          <w:spacing w:val="0"/>
        </w:rPr>
        <w:t>the way Verified</w:t>
      </w:r>
      <w:r>
        <w:rPr>
          <w:spacing w:val="0"/>
        </w:rPr>
        <w:t xml:space="preserve"> </w:t>
      </w:r>
      <w:r w:rsidR="00832509">
        <w:rPr>
          <w:spacing w:val="0"/>
        </w:rPr>
        <w:t>runs transactions on the network.</w:t>
      </w:r>
    </w:p>
    <w:p w:rsidR="00125A2F" w:rsidRDefault="00125A2F" w:rsidP="00125A2F">
      <w:pPr>
        <w:pStyle w:val="BodyTextIndent"/>
        <w:tabs>
          <w:tab w:val="left" w:pos="24"/>
        </w:tabs>
        <w:adjustRightInd w:val="0"/>
        <w:snapToGrid w:val="0"/>
        <w:spacing w:before="120"/>
        <w:ind w:firstLine="244"/>
        <w:rPr>
          <w:spacing w:val="0"/>
        </w:rPr>
      </w:pPr>
    </w:p>
    <w:p w:rsidR="00234A97" w:rsidRDefault="00234A97" w:rsidP="00234A97">
      <w:pPr>
        <w:tabs>
          <w:tab w:val="left" w:pos="24"/>
        </w:tabs>
        <w:adjustRightInd w:val="0"/>
        <w:snapToGrid w:val="0"/>
        <w:jc w:val="both"/>
        <w:rPr>
          <w:b/>
          <w:sz w:val="26"/>
        </w:rPr>
      </w:pPr>
      <w:r>
        <w:rPr>
          <w:b/>
          <w:sz w:val="26"/>
        </w:rPr>
        <w:t>3. Transactions</w:t>
      </w:r>
    </w:p>
    <w:p w:rsidR="00234A97" w:rsidRDefault="004B67CB" w:rsidP="00234A97">
      <w:pPr>
        <w:pStyle w:val="BodyTextIndent"/>
        <w:tabs>
          <w:tab w:val="left" w:pos="24"/>
        </w:tabs>
        <w:adjustRightInd w:val="0"/>
        <w:snapToGrid w:val="0"/>
        <w:spacing w:before="120"/>
        <w:ind w:firstLine="244"/>
        <w:rPr>
          <w:spacing w:val="0"/>
        </w:rPr>
      </w:pPr>
      <w:r>
        <w:rPr>
          <w:spacing w:val="0"/>
        </w:rPr>
        <w:t>Communications</w:t>
      </w:r>
      <w:r w:rsidR="00354C1E">
        <w:rPr>
          <w:spacing w:val="0"/>
        </w:rPr>
        <w:t xml:space="preserve"> are full duplex and async</w:t>
      </w:r>
      <w:r w:rsidR="00E618FB">
        <w:rPr>
          <w:spacing w:val="0"/>
        </w:rPr>
        <w:t>hronous between peers on the Verified</w:t>
      </w:r>
      <w:r w:rsidR="00354C1E">
        <w:rPr>
          <w:spacing w:val="0"/>
        </w:rPr>
        <w:t xml:space="preserve"> network</w:t>
      </w:r>
      <w:r w:rsidR="00234A97">
        <w:rPr>
          <w:spacing w:val="0"/>
        </w:rPr>
        <w:t>.</w:t>
      </w:r>
      <w:r w:rsidR="004A4E49">
        <w:rPr>
          <w:spacing w:val="0"/>
        </w:rPr>
        <w:t xml:space="preserve"> To communicate and transact with a peer, its public key and network address should be available to the peer that seeks to transact with it. The transaction initiating peer encrypts its message to the target network peer using the target’s public key. Once it receives the message, the target decrypts the message using its private key. The target then acknowledges the receipt and responds by encrypting its message to the initiator using the initiator’s public key. </w:t>
      </w:r>
    </w:p>
    <w:p w:rsidR="004A4E49" w:rsidRDefault="006E4C56" w:rsidP="00234A97">
      <w:pPr>
        <w:pStyle w:val="BodyTextIndent"/>
        <w:tabs>
          <w:tab w:val="left" w:pos="24"/>
        </w:tabs>
        <w:adjustRightInd w:val="0"/>
        <w:snapToGrid w:val="0"/>
        <w:spacing w:before="120"/>
        <w:ind w:firstLine="244"/>
        <w:rPr>
          <w:spacing w:val="0"/>
        </w:rPr>
      </w:pPr>
      <w:r>
        <w:rPr>
          <w:noProof/>
          <w:spacing w:val="0"/>
          <w:lang w:val="en-IN" w:eastAsia="en-IN"/>
        </w:rPr>
        <w:drawing>
          <wp:inline distT="0" distB="0" distL="0" distR="0">
            <wp:extent cx="5056505" cy="68770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056505" cy="687705"/>
                    </a:xfrm>
                    <a:prstGeom prst="rect">
                      <a:avLst/>
                    </a:prstGeom>
                    <a:noFill/>
                    <a:ln w="9525">
                      <a:noFill/>
                      <a:miter lim="800000"/>
                      <a:headEnd/>
                      <a:tailEnd/>
                    </a:ln>
                  </pic:spPr>
                </pic:pic>
              </a:graphicData>
            </a:graphic>
          </wp:inline>
        </w:drawing>
      </w:r>
    </w:p>
    <w:p w:rsidR="006E4C56" w:rsidRPr="00FF10CE" w:rsidRDefault="006E4C56" w:rsidP="006E4C56">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r w:rsidR="004B67CB">
        <w:rPr>
          <w:rFonts w:ascii="Helvetica" w:eastAsia="Malgun Gothic" w:hAnsi="Helvetica" w:cs="Helvetica"/>
          <w:b/>
          <w:sz w:val="22"/>
          <w:szCs w:val="22"/>
          <w:lang w:eastAsia="ko-KR"/>
        </w:rPr>
        <w:t>2</w:t>
      </w:r>
      <w:r w:rsidRPr="00FF10CE">
        <w:rPr>
          <w:rFonts w:ascii="Helvetica" w:eastAsia="Malgun Gothic" w:hAnsi="Helvetica" w:cs="Helvetica"/>
          <w:b/>
          <w:sz w:val="22"/>
          <w:szCs w:val="22"/>
          <w:lang w:eastAsia="ko-KR"/>
        </w:rPr>
        <w:t xml:space="preserve">. </w:t>
      </w:r>
      <w:r w:rsidR="004B67CB">
        <w:rPr>
          <w:rFonts w:ascii="Helvetica" w:eastAsia="Malgun Gothic" w:hAnsi="Helvetica" w:cs="Helvetica"/>
          <w:b/>
          <w:sz w:val="22"/>
          <w:szCs w:val="22"/>
          <w:lang w:eastAsia="ko-KR"/>
        </w:rPr>
        <w:t>Full duplex, encrypted communications</w:t>
      </w:r>
    </w:p>
    <w:p w:rsidR="004D04FC" w:rsidRDefault="004D04FC" w:rsidP="006E4C56">
      <w:pPr>
        <w:pStyle w:val="BodyTextIndent"/>
        <w:tabs>
          <w:tab w:val="left" w:pos="24"/>
        </w:tabs>
        <w:adjustRightInd w:val="0"/>
        <w:snapToGrid w:val="0"/>
        <w:spacing w:before="120"/>
        <w:ind w:firstLine="244"/>
        <w:rPr>
          <w:spacing w:val="0"/>
        </w:rPr>
      </w:pPr>
    </w:p>
    <w:p w:rsidR="006E4C56" w:rsidRDefault="004B67CB" w:rsidP="006E4C56">
      <w:pPr>
        <w:pStyle w:val="BodyTextIndent"/>
        <w:tabs>
          <w:tab w:val="left" w:pos="24"/>
        </w:tabs>
        <w:adjustRightInd w:val="0"/>
        <w:snapToGrid w:val="0"/>
        <w:spacing w:before="120"/>
        <w:ind w:firstLine="244"/>
        <w:rPr>
          <w:spacing w:val="0"/>
        </w:rPr>
      </w:pPr>
      <w:r>
        <w:rPr>
          <w:spacing w:val="0"/>
        </w:rPr>
        <w:t>It is r</w:t>
      </w:r>
      <w:r w:rsidR="00DF192C">
        <w:rPr>
          <w:spacing w:val="0"/>
        </w:rPr>
        <w:t xml:space="preserve">easonable to expect that the </w:t>
      </w:r>
      <w:r>
        <w:rPr>
          <w:spacing w:val="0"/>
        </w:rPr>
        <w:t>implementation will take care of NAT traversal</w:t>
      </w:r>
      <w:r w:rsidR="007F307F">
        <w:rPr>
          <w:spacing w:val="0"/>
        </w:rPr>
        <w:t>, communication using secure network protocols,</w:t>
      </w:r>
      <w:r>
        <w:rPr>
          <w:spacing w:val="0"/>
        </w:rPr>
        <w:t xml:space="preserve"> and network fault tolerance such that any communication failing to reach the target will be retried till a TTL </w:t>
      </w:r>
      <w:r w:rsidR="00855343">
        <w:rPr>
          <w:spacing w:val="0"/>
        </w:rPr>
        <w:t xml:space="preserve">expiry </w:t>
      </w:r>
      <w:r>
        <w:rPr>
          <w:spacing w:val="0"/>
        </w:rPr>
        <w:t>is reached</w:t>
      </w:r>
      <w:r w:rsidR="006E4C56">
        <w:rPr>
          <w:spacing w:val="0"/>
        </w:rPr>
        <w:t>.</w:t>
      </w:r>
    </w:p>
    <w:p w:rsidR="000154ED" w:rsidRDefault="004B67CB" w:rsidP="006E4C56">
      <w:pPr>
        <w:pStyle w:val="BodyTextIndent"/>
        <w:tabs>
          <w:tab w:val="left" w:pos="24"/>
        </w:tabs>
        <w:adjustRightInd w:val="0"/>
        <w:snapToGrid w:val="0"/>
        <w:spacing w:before="120"/>
        <w:ind w:firstLine="244"/>
        <w:rPr>
          <w:spacing w:val="0"/>
        </w:rPr>
      </w:pPr>
      <w:r>
        <w:rPr>
          <w:spacing w:val="0"/>
        </w:rPr>
        <w:t xml:space="preserve">However, </w:t>
      </w:r>
      <w:r w:rsidR="00DF192C">
        <w:rPr>
          <w:spacing w:val="0"/>
        </w:rPr>
        <w:t>communication between peers by themselves does</w:t>
      </w:r>
      <w:r>
        <w:rPr>
          <w:spacing w:val="0"/>
        </w:rPr>
        <w:t xml:space="preserve"> not co</w:t>
      </w:r>
      <w:r w:rsidR="00DF192C">
        <w:rPr>
          <w:spacing w:val="0"/>
        </w:rPr>
        <w:t>nstitute transactions on the Verified</w:t>
      </w:r>
      <w:r>
        <w:rPr>
          <w:spacing w:val="0"/>
        </w:rPr>
        <w:t xml:space="preserve"> network.</w:t>
      </w:r>
      <w:r w:rsidR="009C544C">
        <w:rPr>
          <w:spacing w:val="0"/>
        </w:rPr>
        <w:t xml:space="preserve"> Transactions are hashes of request/response pairs that both </w:t>
      </w:r>
      <w:r w:rsidR="003F53D7">
        <w:rPr>
          <w:spacing w:val="0"/>
        </w:rPr>
        <w:t>peers to that transaction have</w:t>
      </w:r>
      <w:r w:rsidR="009C544C">
        <w:rPr>
          <w:spacing w:val="0"/>
        </w:rPr>
        <w:t xml:space="preserve"> at the end of the duplex communication cycle between them. </w:t>
      </w:r>
      <w:r w:rsidR="009C544C">
        <w:rPr>
          <w:spacing w:val="0"/>
        </w:rPr>
        <w:lastRenderedPageBreak/>
        <w:t xml:space="preserve">Transactions </w:t>
      </w:r>
      <w:r w:rsidR="00F513A6">
        <w:rPr>
          <w:spacing w:val="0"/>
        </w:rPr>
        <w:t xml:space="preserve">need to be stored on the network by the initiating and target peers, </w:t>
      </w:r>
      <w:r w:rsidR="000154ED">
        <w:rPr>
          <w:spacing w:val="0"/>
        </w:rPr>
        <w:t>but</w:t>
      </w:r>
      <w:r w:rsidR="00F513A6">
        <w:rPr>
          <w:spacing w:val="0"/>
        </w:rPr>
        <w:t xml:space="preserve"> be first certified by a network </w:t>
      </w:r>
      <w:r w:rsidR="0065600E">
        <w:rPr>
          <w:spacing w:val="0"/>
        </w:rPr>
        <w:t>node</w:t>
      </w:r>
      <w:r w:rsidR="00F513A6">
        <w:rPr>
          <w:spacing w:val="0"/>
        </w:rPr>
        <w:t xml:space="preserve"> that is reachable by both initiating and target peers.</w:t>
      </w:r>
      <w:r w:rsidR="0065600E">
        <w:rPr>
          <w:spacing w:val="0"/>
        </w:rPr>
        <w:t xml:space="preserve"> So, it is not necessary that a peer is logged into a node for it to qualify as a certifying node.</w:t>
      </w:r>
      <w:r w:rsidR="00F513A6">
        <w:rPr>
          <w:spacing w:val="0"/>
        </w:rPr>
        <w:t xml:space="preserve"> To select the certifying </w:t>
      </w:r>
      <w:r w:rsidR="0065600E">
        <w:rPr>
          <w:spacing w:val="0"/>
        </w:rPr>
        <w:t>node</w:t>
      </w:r>
      <w:r w:rsidR="00F513A6">
        <w:rPr>
          <w:spacing w:val="0"/>
        </w:rPr>
        <w:t xml:space="preserve">, both peers look at their buckets and select the oldest network </w:t>
      </w:r>
      <w:r w:rsidR="0065600E">
        <w:rPr>
          <w:spacing w:val="0"/>
        </w:rPr>
        <w:t>node</w:t>
      </w:r>
      <w:r w:rsidR="00F513A6">
        <w:rPr>
          <w:spacing w:val="0"/>
        </w:rPr>
        <w:t xml:space="preserve"> in their buckets. Once this is done, both network peers look up the certifying </w:t>
      </w:r>
      <w:r w:rsidR="004C13DC">
        <w:rPr>
          <w:spacing w:val="0"/>
        </w:rPr>
        <w:t>node</w:t>
      </w:r>
      <w:r w:rsidR="00F513A6">
        <w:rPr>
          <w:spacing w:val="0"/>
        </w:rPr>
        <w:t xml:space="preserve"> and send it their transaction hashes. The certifying </w:t>
      </w:r>
      <w:r w:rsidR="004C13DC">
        <w:rPr>
          <w:spacing w:val="0"/>
        </w:rPr>
        <w:t>node</w:t>
      </w:r>
      <w:r w:rsidR="00F513A6">
        <w:rPr>
          <w:spacing w:val="0"/>
        </w:rPr>
        <w:t xml:space="preserve"> matches the transaction hashes it receives from the initiating and target peers and if they match and transaction is confirmed, the certifying </w:t>
      </w:r>
      <w:r w:rsidR="004C13DC">
        <w:rPr>
          <w:spacing w:val="0"/>
        </w:rPr>
        <w:t>node</w:t>
      </w:r>
      <w:r w:rsidR="00F513A6">
        <w:rPr>
          <w:spacing w:val="0"/>
        </w:rPr>
        <w:t xml:space="preserve"> </w:t>
      </w:r>
      <w:r w:rsidR="000154ED">
        <w:rPr>
          <w:spacing w:val="0"/>
        </w:rPr>
        <w:t xml:space="preserve">iteratively uses the same hops that the initiating and target peers used to reach the certifying </w:t>
      </w:r>
      <w:r w:rsidR="004C13DC">
        <w:rPr>
          <w:spacing w:val="0"/>
        </w:rPr>
        <w:t>node</w:t>
      </w:r>
      <w:r w:rsidR="000154ED">
        <w:rPr>
          <w:spacing w:val="0"/>
        </w:rPr>
        <w:t xml:space="preserve"> to record the confirmed transaction</w:t>
      </w:r>
      <w:r w:rsidR="007A4146">
        <w:rPr>
          <w:spacing w:val="0"/>
        </w:rPr>
        <w:t xml:space="preserve"> with its timestamp</w:t>
      </w:r>
      <w:r w:rsidR="000154ED">
        <w:rPr>
          <w:spacing w:val="0"/>
        </w:rPr>
        <w:t>.</w:t>
      </w:r>
    </w:p>
    <w:p w:rsidR="00196AF4" w:rsidRDefault="00196AF4" w:rsidP="006E4C56">
      <w:pPr>
        <w:pStyle w:val="BodyTextIndent"/>
        <w:tabs>
          <w:tab w:val="left" w:pos="24"/>
        </w:tabs>
        <w:adjustRightInd w:val="0"/>
        <w:snapToGrid w:val="0"/>
        <w:spacing w:before="120"/>
        <w:ind w:firstLine="244"/>
        <w:rPr>
          <w:spacing w:val="0"/>
        </w:rPr>
      </w:pPr>
    </w:p>
    <w:p w:rsidR="00855343" w:rsidRDefault="006E663F" w:rsidP="006E4C56">
      <w:pPr>
        <w:pStyle w:val="BodyTextIndent"/>
        <w:tabs>
          <w:tab w:val="left" w:pos="24"/>
        </w:tabs>
        <w:adjustRightInd w:val="0"/>
        <w:snapToGrid w:val="0"/>
        <w:spacing w:before="120"/>
        <w:ind w:firstLine="244"/>
        <w:rPr>
          <w:spacing w:val="0"/>
        </w:rPr>
      </w:pPr>
      <w:r>
        <w:rPr>
          <w:noProof/>
          <w:spacing w:val="0"/>
          <w:lang w:val="en-IN" w:eastAsia="en-IN"/>
        </w:rPr>
        <w:t xml:space="preserve">             </w:t>
      </w:r>
      <w:r w:rsidR="008E2061">
        <w:rPr>
          <w:noProof/>
          <w:spacing w:val="0"/>
          <w:lang w:val="en-IN" w:eastAsia="en-IN"/>
        </w:rPr>
        <w:drawing>
          <wp:inline distT="0" distB="0" distL="0" distR="0">
            <wp:extent cx="3779227" cy="173188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784482" cy="1734297"/>
                    </a:xfrm>
                    <a:prstGeom prst="rect">
                      <a:avLst/>
                    </a:prstGeom>
                    <a:noFill/>
                    <a:ln w="9525">
                      <a:noFill/>
                      <a:miter lim="800000"/>
                      <a:headEnd/>
                      <a:tailEnd/>
                    </a:ln>
                  </pic:spPr>
                </pic:pic>
              </a:graphicData>
            </a:graphic>
          </wp:inline>
        </w:drawing>
      </w:r>
      <w:r w:rsidR="00F513A6">
        <w:rPr>
          <w:spacing w:val="0"/>
        </w:rPr>
        <w:t xml:space="preserve"> </w:t>
      </w:r>
    </w:p>
    <w:p w:rsidR="008E2061" w:rsidRDefault="008E2061" w:rsidP="008E2061">
      <w:pPr>
        <w:pStyle w:val="BodyTextIndent"/>
        <w:tabs>
          <w:tab w:val="left" w:pos="24"/>
        </w:tabs>
        <w:adjustRightInd w:val="0"/>
        <w:snapToGrid w:val="0"/>
        <w:spacing w:before="120"/>
        <w:ind w:firstLine="0"/>
        <w:jc w:val="center"/>
        <w:rPr>
          <w:rFonts w:ascii="Helvetica" w:eastAsia="Malgun Gothic" w:hAnsi="Helvetica" w:cs="Helvetica"/>
          <w:b/>
          <w:szCs w:val="22"/>
          <w:lang w:eastAsia="ko-KR"/>
        </w:rPr>
      </w:pPr>
      <w:r w:rsidRPr="00FF10CE">
        <w:rPr>
          <w:rFonts w:ascii="Helvetica" w:eastAsia="Malgun Gothic" w:hAnsi="Helvetica" w:cs="Helvetica"/>
          <w:b/>
          <w:szCs w:val="22"/>
          <w:lang w:eastAsia="ko-KR"/>
        </w:rPr>
        <w:t xml:space="preserve">Figure </w:t>
      </w:r>
      <w:r>
        <w:rPr>
          <w:rFonts w:ascii="Helvetica" w:eastAsia="Malgun Gothic" w:hAnsi="Helvetica" w:cs="Helvetica"/>
          <w:b/>
          <w:szCs w:val="22"/>
          <w:lang w:eastAsia="ko-KR"/>
        </w:rPr>
        <w:t>3</w:t>
      </w:r>
      <w:r w:rsidRPr="00FF10CE">
        <w:rPr>
          <w:rFonts w:ascii="Helvetica" w:eastAsia="Malgun Gothic" w:hAnsi="Helvetica" w:cs="Helvetica"/>
          <w:b/>
          <w:szCs w:val="22"/>
          <w:lang w:eastAsia="ko-KR"/>
        </w:rPr>
        <w:t xml:space="preserve">. </w:t>
      </w:r>
      <w:r w:rsidR="00D04610">
        <w:rPr>
          <w:rFonts w:ascii="Helvetica" w:eastAsia="Malgun Gothic" w:hAnsi="Helvetica" w:cs="Helvetica"/>
          <w:b/>
          <w:szCs w:val="22"/>
          <w:lang w:eastAsia="ko-KR"/>
        </w:rPr>
        <w:t xml:space="preserve">Routing to the transaction certifying </w:t>
      </w:r>
      <w:r w:rsidR="00490ED2">
        <w:rPr>
          <w:rFonts w:ascii="Helvetica" w:eastAsia="Malgun Gothic" w:hAnsi="Helvetica" w:cs="Helvetica"/>
          <w:b/>
          <w:szCs w:val="22"/>
          <w:lang w:eastAsia="ko-KR"/>
        </w:rPr>
        <w:t>node</w:t>
      </w:r>
    </w:p>
    <w:p w:rsidR="0024150B" w:rsidRDefault="0024150B" w:rsidP="006E4C56">
      <w:pPr>
        <w:pStyle w:val="BodyTextIndent"/>
        <w:tabs>
          <w:tab w:val="left" w:pos="24"/>
        </w:tabs>
        <w:adjustRightInd w:val="0"/>
        <w:snapToGrid w:val="0"/>
        <w:spacing w:before="120"/>
        <w:ind w:firstLine="244"/>
        <w:rPr>
          <w:spacing w:val="0"/>
        </w:rPr>
      </w:pPr>
    </w:p>
    <w:p w:rsidR="004B67CB" w:rsidRDefault="003F53D7" w:rsidP="006E4C56">
      <w:pPr>
        <w:pStyle w:val="BodyTextIndent"/>
        <w:tabs>
          <w:tab w:val="left" w:pos="24"/>
        </w:tabs>
        <w:adjustRightInd w:val="0"/>
        <w:snapToGrid w:val="0"/>
        <w:spacing w:before="120"/>
        <w:ind w:firstLine="244"/>
        <w:rPr>
          <w:spacing w:val="0"/>
        </w:rPr>
      </w:pPr>
      <w:r>
        <w:rPr>
          <w:spacing w:val="0"/>
        </w:rPr>
        <w:t xml:space="preserve">The certifying </w:t>
      </w:r>
      <w:r w:rsidR="004C13DC">
        <w:rPr>
          <w:spacing w:val="0"/>
        </w:rPr>
        <w:t>node</w:t>
      </w:r>
      <w:r>
        <w:rPr>
          <w:spacing w:val="0"/>
        </w:rPr>
        <w:t xml:space="preserve"> </w:t>
      </w:r>
      <w:r w:rsidR="006E663F">
        <w:rPr>
          <w:spacing w:val="0"/>
        </w:rPr>
        <w:t xml:space="preserve">hashes </w:t>
      </w:r>
      <w:r w:rsidR="00F85618">
        <w:rPr>
          <w:spacing w:val="0"/>
        </w:rPr>
        <w:t xml:space="preserve">the matched </w:t>
      </w:r>
      <w:r w:rsidR="0099619E">
        <w:rPr>
          <w:spacing w:val="0"/>
        </w:rPr>
        <w:t>transaction with the previous</w:t>
      </w:r>
      <w:r w:rsidR="00F85618">
        <w:rPr>
          <w:spacing w:val="0"/>
        </w:rPr>
        <w:t xml:space="preserve"> </w:t>
      </w:r>
      <w:r w:rsidR="00216123">
        <w:rPr>
          <w:spacing w:val="0"/>
        </w:rPr>
        <w:t xml:space="preserve">certified </w:t>
      </w:r>
      <w:r w:rsidR="00F85618">
        <w:rPr>
          <w:spacing w:val="0"/>
        </w:rPr>
        <w:t>transaction</w:t>
      </w:r>
      <w:r w:rsidR="00216123">
        <w:rPr>
          <w:spacing w:val="0"/>
        </w:rPr>
        <w:t>s</w:t>
      </w:r>
      <w:r w:rsidR="006E663F">
        <w:rPr>
          <w:spacing w:val="0"/>
        </w:rPr>
        <w:t xml:space="preserve"> linked to other certifying nodes</w:t>
      </w:r>
      <w:r w:rsidR="00F85618">
        <w:rPr>
          <w:spacing w:val="0"/>
        </w:rPr>
        <w:t>.</w:t>
      </w:r>
      <w:r w:rsidR="00833AA4">
        <w:rPr>
          <w:spacing w:val="0"/>
        </w:rPr>
        <w:t xml:space="preserve"> This creates a chain of</w:t>
      </w:r>
      <w:r w:rsidR="00DF192C">
        <w:rPr>
          <w:spacing w:val="0"/>
        </w:rPr>
        <w:t xml:space="preserve"> ordered </w:t>
      </w:r>
      <w:r w:rsidR="00AE3EF1">
        <w:rPr>
          <w:spacing w:val="0"/>
        </w:rPr>
        <w:t xml:space="preserve">timestamped </w:t>
      </w:r>
      <w:r w:rsidR="00DF192C">
        <w:rPr>
          <w:spacing w:val="0"/>
        </w:rPr>
        <w:t xml:space="preserve">transactions on the </w:t>
      </w:r>
      <w:r w:rsidR="00833AA4">
        <w:rPr>
          <w:spacing w:val="0"/>
        </w:rPr>
        <w:t xml:space="preserve">network that are all confirmed. </w:t>
      </w:r>
      <w:r w:rsidR="00F85618">
        <w:rPr>
          <w:spacing w:val="0"/>
        </w:rPr>
        <w:t xml:space="preserve"> </w:t>
      </w:r>
      <w:r w:rsidR="0024150B">
        <w:rPr>
          <w:spacing w:val="0"/>
        </w:rPr>
        <w:t xml:space="preserve">The certifying </w:t>
      </w:r>
      <w:r w:rsidR="004C13DC">
        <w:rPr>
          <w:spacing w:val="0"/>
        </w:rPr>
        <w:t>node</w:t>
      </w:r>
      <w:r w:rsidR="0024150B">
        <w:rPr>
          <w:spacing w:val="0"/>
        </w:rPr>
        <w:t xml:space="preserve">, the initiating and target network peers, and the network </w:t>
      </w:r>
      <w:r w:rsidR="004C13DC">
        <w:rPr>
          <w:spacing w:val="0"/>
        </w:rPr>
        <w:t>nodes</w:t>
      </w:r>
      <w:r w:rsidR="0024150B">
        <w:rPr>
          <w:spacing w:val="0"/>
        </w:rPr>
        <w:t xml:space="preserve"> on their route to the certifying </w:t>
      </w:r>
      <w:r w:rsidR="004C13DC">
        <w:rPr>
          <w:spacing w:val="0"/>
        </w:rPr>
        <w:t>node</w:t>
      </w:r>
      <w:r w:rsidR="0024150B">
        <w:rPr>
          <w:spacing w:val="0"/>
        </w:rPr>
        <w:t xml:space="preserve"> all store the confirmed transaction hashes.</w:t>
      </w:r>
    </w:p>
    <w:p w:rsidR="00216123" w:rsidRDefault="00216123" w:rsidP="006E4C56">
      <w:pPr>
        <w:pStyle w:val="BodyTextIndent"/>
        <w:tabs>
          <w:tab w:val="left" w:pos="24"/>
        </w:tabs>
        <w:adjustRightInd w:val="0"/>
        <w:snapToGrid w:val="0"/>
        <w:spacing w:before="120"/>
        <w:ind w:firstLine="244"/>
        <w:rPr>
          <w:spacing w:val="0"/>
        </w:rPr>
      </w:pPr>
    </w:p>
    <w:p w:rsidR="0099619E" w:rsidRDefault="006E663F" w:rsidP="006E4C56">
      <w:pPr>
        <w:pStyle w:val="BodyTextIndent"/>
        <w:tabs>
          <w:tab w:val="left" w:pos="24"/>
        </w:tabs>
        <w:adjustRightInd w:val="0"/>
        <w:snapToGrid w:val="0"/>
        <w:spacing w:before="120"/>
        <w:ind w:firstLine="244"/>
        <w:rPr>
          <w:spacing w:val="0"/>
        </w:rPr>
      </w:pPr>
      <w:r>
        <w:rPr>
          <w:spacing w:val="0"/>
        </w:rPr>
        <w:t xml:space="preserve">        </w:t>
      </w:r>
      <w:r w:rsidR="004A53E5">
        <w:rPr>
          <w:noProof/>
          <w:spacing w:val="0"/>
          <w:lang w:val="en-IN" w:eastAsia="en-IN"/>
        </w:rPr>
        <w:drawing>
          <wp:inline distT="0" distB="0" distL="0" distR="0">
            <wp:extent cx="4181475" cy="199263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181475" cy="1992630"/>
                    </a:xfrm>
                    <a:prstGeom prst="rect">
                      <a:avLst/>
                    </a:prstGeom>
                    <a:noFill/>
                    <a:ln w="9525">
                      <a:noFill/>
                      <a:miter lim="800000"/>
                      <a:headEnd/>
                      <a:tailEnd/>
                    </a:ln>
                  </pic:spPr>
                </pic:pic>
              </a:graphicData>
            </a:graphic>
          </wp:inline>
        </w:drawing>
      </w:r>
    </w:p>
    <w:p w:rsidR="006E4C56" w:rsidRDefault="0099619E" w:rsidP="0099619E">
      <w:pPr>
        <w:pStyle w:val="BodyTextIndent"/>
        <w:tabs>
          <w:tab w:val="left" w:pos="24"/>
        </w:tabs>
        <w:adjustRightInd w:val="0"/>
        <w:snapToGrid w:val="0"/>
        <w:spacing w:before="120"/>
        <w:ind w:firstLine="0"/>
        <w:jc w:val="center"/>
        <w:rPr>
          <w:rFonts w:ascii="Helvetica" w:eastAsia="Malgun Gothic" w:hAnsi="Helvetica" w:cs="Helvetica"/>
          <w:b/>
          <w:szCs w:val="22"/>
          <w:lang w:eastAsia="ko-KR"/>
        </w:rPr>
      </w:pPr>
      <w:r w:rsidRPr="00FF10CE">
        <w:rPr>
          <w:rFonts w:ascii="Helvetica" w:eastAsia="Malgun Gothic" w:hAnsi="Helvetica" w:cs="Helvetica"/>
          <w:b/>
          <w:szCs w:val="22"/>
          <w:lang w:eastAsia="ko-KR"/>
        </w:rPr>
        <w:t xml:space="preserve">Figure </w:t>
      </w:r>
      <w:r>
        <w:rPr>
          <w:rFonts w:ascii="Helvetica" w:eastAsia="Malgun Gothic" w:hAnsi="Helvetica" w:cs="Helvetica"/>
          <w:b/>
          <w:szCs w:val="22"/>
          <w:lang w:eastAsia="ko-KR"/>
        </w:rPr>
        <w:t>4</w:t>
      </w:r>
      <w:r w:rsidRPr="00FF10CE">
        <w:rPr>
          <w:rFonts w:ascii="Helvetica" w:eastAsia="Malgun Gothic" w:hAnsi="Helvetica" w:cs="Helvetica"/>
          <w:b/>
          <w:szCs w:val="22"/>
          <w:lang w:eastAsia="ko-KR"/>
        </w:rPr>
        <w:t xml:space="preserve">. </w:t>
      </w:r>
      <w:r w:rsidR="00DF192C">
        <w:rPr>
          <w:rFonts w:ascii="Helvetica" w:eastAsia="Malgun Gothic" w:hAnsi="Helvetica" w:cs="Helvetica"/>
          <w:b/>
          <w:szCs w:val="22"/>
          <w:lang w:eastAsia="ko-KR"/>
        </w:rPr>
        <w:t xml:space="preserve">Chain of </w:t>
      </w:r>
      <w:r w:rsidR="0065600E">
        <w:rPr>
          <w:rFonts w:ascii="Helvetica" w:eastAsia="Malgun Gothic" w:hAnsi="Helvetica" w:cs="Helvetica"/>
          <w:b/>
          <w:szCs w:val="22"/>
          <w:lang w:eastAsia="ko-KR"/>
        </w:rPr>
        <w:t xml:space="preserve">certified </w:t>
      </w:r>
      <w:r w:rsidR="00DF192C">
        <w:rPr>
          <w:rFonts w:ascii="Helvetica" w:eastAsia="Malgun Gothic" w:hAnsi="Helvetica" w:cs="Helvetica"/>
          <w:b/>
          <w:szCs w:val="22"/>
          <w:lang w:eastAsia="ko-KR"/>
        </w:rPr>
        <w:t>transactions on the Verified</w:t>
      </w:r>
      <w:r>
        <w:rPr>
          <w:rFonts w:ascii="Helvetica" w:eastAsia="Malgun Gothic" w:hAnsi="Helvetica" w:cs="Helvetica"/>
          <w:b/>
          <w:szCs w:val="22"/>
          <w:lang w:eastAsia="ko-KR"/>
        </w:rPr>
        <w:t xml:space="preserve"> network</w:t>
      </w:r>
    </w:p>
    <w:p w:rsidR="0099619E" w:rsidRDefault="0099619E" w:rsidP="00234A97">
      <w:pPr>
        <w:pStyle w:val="BodyTextIndent"/>
        <w:tabs>
          <w:tab w:val="left" w:pos="24"/>
        </w:tabs>
        <w:adjustRightInd w:val="0"/>
        <w:snapToGrid w:val="0"/>
        <w:spacing w:before="120"/>
        <w:ind w:firstLine="0"/>
        <w:rPr>
          <w:spacing w:val="0"/>
        </w:rPr>
      </w:pPr>
    </w:p>
    <w:p w:rsidR="00D067B8" w:rsidRDefault="004D04FC" w:rsidP="00234A97">
      <w:pPr>
        <w:pStyle w:val="BodyTextIndent"/>
        <w:tabs>
          <w:tab w:val="left" w:pos="24"/>
        </w:tabs>
        <w:adjustRightInd w:val="0"/>
        <w:snapToGrid w:val="0"/>
        <w:spacing w:before="120"/>
        <w:ind w:firstLine="0"/>
        <w:rPr>
          <w:spacing w:val="0"/>
        </w:rPr>
      </w:pPr>
      <w:r>
        <w:rPr>
          <w:spacing w:val="0"/>
        </w:rPr>
        <w:tab/>
        <w:t xml:space="preserve">    It is worthwhile noting that there could therefore be multiple tra</w:t>
      </w:r>
      <w:r w:rsidR="008131D3">
        <w:rPr>
          <w:spacing w:val="0"/>
        </w:rPr>
        <w:t xml:space="preserve">nsaction chains on the </w:t>
      </w:r>
      <w:r>
        <w:rPr>
          <w:spacing w:val="0"/>
        </w:rPr>
        <w:t>network at any point in time. Each transaction chain wou</w:t>
      </w:r>
      <w:r w:rsidR="008131D3">
        <w:rPr>
          <w:spacing w:val="0"/>
        </w:rPr>
        <w:t>ld involve a common peer</w:t>
      </w:r>
      <w:r>
        <w:rPr>
          <w:spacing w:val="0"/>
        </w:rPr>
        <w:t xml:space="preserve"> and other peers that it transacts with. </w:t>
      </w:r>
      <w:r w:rsidR="00354A4F">
        <w:rPr>
          <w:spacing w:val="0"/>
        </w:rPr>
        <w:t xml:space="preserve">In the illustration above, the certifying node for the transaction between peers A and B becomes a part of two transaction chains – one with previous transactions for A and another with previous transactions for B. </w:t>
      </w:r>
    </w:p>
    <w:p w:rsidR="00D32AAC" w:rsidRDefault="006E663F" w:rsidP="00234A97">
      <w:pPr>
        <w:pStyle w:val="BodyTextIndent"/>
        <w:tabs>
          <w:tab w:val="left" w:pos="24"/>
        </w:tabs>
        <w:adjustRightInd w:val="0"/>
        <w:snapToGrid w:val="0"/>
        <w:spacing w:before="120"/>
        <w:ind w:firstLine="0"/>
        <w:rPr>
          <w:rFonts w:ascii="Helvetica" w:eastAsia="Malgun Gothic" w:hAnsi="Helvetica" w:cs="Helvetica"/>
          <w:b/>
          <w:szCs w:val="22"/>
          <w:lang w:eastAsia="ko-KR"/>
        </w:rPr>
      </w:pPr>
      <w:r>
        <w:rPr>
          <w:noProof/>
          <w:spacing w:val="0"/>
          <w:lang w:val="en-IN" w:eastAsia="en-IN"/>
        </w:rPr>
        <w:lastRenderedPageBreak/>
        <w:t xml:space="preserve">   </w:t>
      </w:r>
      <w:r w:rsidR="004A53E5">
        <w:rPr>
          <w:noProof/>
          <w:spacing w:val="0"/>
          <w:lang w:val="en-IN" w:eastAsia="en-IN"/>
        </w:rPr>
        <w:drawing>
          <wp:inline distT="0" distB="0" distL="0" distR="0">
            <wp:extent cx="4712970" cy="18288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712970" cy="1828800"/>
                    </a:xfrm>
                    <a:prstGeom prst="rect">
                      <a:avLst/>
                    </a:prstGeom>
                    <a:noFill/>
                    <a:ln w="9525">
                      <a:noFill/>
                      <a:miter lim="800000"/>
                      <a:headEnd/>
                      <a:tailEnd/>
                    </a:ln>
                  </pic:spPr>
                </pic:pic>
              </a:graphicData>
            </a:graphic>
          </wp:inline>
        </w:drawing>
      </w:r>
      <w:r w:rsidR="00124214">
        <w:rPr>
          <w:rFonts w:ascii="Helvetica" w:eastAsia="Malgun Gothic" w:hAnsi="Helvetica" w:cs="Helvetica"/>
          <w:b/>
          <w:szCs w:val="22"/>
          <w:lang w:eastAsia="ko-KR"/>
        </w:rPr>
        <w:t xml:space="preserve">    </w:t>
      </w:r>
    </w:p>
    <w:p w:rsidR="00D32AAC" w:rsidRDefault="00D32AAC" w:rsidP="00234A97">
      <w:pPr>
        <w:pStyle w:val="BodyTextIndent"/>
        <w:tabs>
          <w:tab w:val="left" w:pos="24"/>
        </w:tabs>
        <w:adjustRightInd w:val="0"/>
        <w:snapToGrid w:val="0"/>
        <w:spacing w:before="120"/>
        <w:ind w:firstLine="0"/>
        <w:rPr>
          <w:rFonts w:ascii="Helvetica" w:eastAsia="Malgun Gothic" w:hAnsi="Helvetica" w:cs="Helvetica"/>
          <w:b/>
          <w:szCs w:val="22"/>
          <w:lang w:eastAsia="ko-KR"/>
        </w:rPr>
      </w:pPr>
    </w:p>
    <w:p w:rsidR="00473BEC" w:rsidRDefault="00124214" w:rsidP="00234A97">
      <w:pPr>
        <w:pStyle w:val="BodyTextIndent"/>
        <w:tabs>
          <w:tab w:val="left" w:pos="24"/>
        </w:tabs>
        <w:adjustRightInd w:val="0"/>
        <w:snapToGrid w:val="0"/>
        <w:spacing w:before="120"/>
        <w:ind w:firstLine="0"/>
        <w:rPr>
          <w:spacing w:val="0"/>
        </w:rPr>
      </w:pPr>
      <w:r>
        <w:rPr>
          <w:rFonts w:ascii="Helvetica" w:eastAsia="Malgun Gothic" w:hAnsi="Helvetica" w:cs="Helvetica"/>
          <w:b/>
          <w:szCs w:val="22"/>
          <w:lang w:eastAsia="ko-KR"/>
        </w:rPr>
        <w:t>Fig</w:t>
      </w:r>
      <w:r w:rsidR="005D2D94" w:rsidRPr="00FF10CE">
        <w:rPr>
          <w:rFonts w:ascii="Helvetica" w:eastAsia="Malgun Gothic" w:hAnsi="Helvetica" w:cs="Helvetica"/>
          <w:b/>
          <w:szCs w:val="22"/>
          <w:lang w:eastAsia="ko-KR"/>
        </w:rPr>
        <w:t xml:space="preserve"> </w:t>
      </w:r>
      <w:r w:rsidR="005D2D94">
        <w:rPr>
          <w:rFonts w:ascii="Helvetica" w:eastAsia="Malgun Gothic" w:hAnsi="Helvetica" w:cs="Helvetica"/>
          <w:b/>
          <w:szCs w:val="22"/>
          <w:lang w:eastAsia="ko-KR"/>
        </w:rPr>
        <w:t>5</w:t>
      </w:r>
      <w:r w:rsidR="005D2D94" w:rsidRPr="00FF10CE">
        <w:rPr>
          <w:rFonts w:ascii="Helvetica" w:eastAsia="Malgun Gothic" w:hAnsi="Helvetica" w:cs="Helvetica"/>
          <w:b/>
          <w:szCs w:val="22"/>
          <w:lang w:eastAsia="ko-KR"/>
        </w:rPr>
        <w:t xml:space="preserve">. </w:t>
      </w:r>
      <w:r w:rsidR="005D2D94">
        <w:rPr>
          <w:rFonts w:ascii="Helvetica" w:eastAsia="Malgun Gothic" w:hAnsi="Helvetica" w:cs="Helvetica"/>
          <w:b/>
          <w:szCs w:val="22"/>
          <w:lang w:eastAsia="ko-KR"/>
        </w:rPr>
        <w:t>Interleavin</w:t>
      </w:r>
      <w:r>
        <w:rPr>
          <w:rFonts w:ascii="Helvetica" w:eastAsia="Malgun Gothic" w:hAnsi="Helvetica" w:cs="Helvetica"/>
          <w:b/>
          <w:szCs w:val="22"/>
          <w:lang w:eastAsia="ko-KR"/>
        </w:rPr>
        <w:t>g transaction chains across certifying</w:t>
      </w:r>
      <w:r w:rsidR="005D2D94">
        <w:rPr>
          <w:rFonts w:ascii="Helvetica" w:eastAsia="Malgun Gothic" w:hAnsi="Helvetica" w:cs="Helvetica"/>
          <w:b/>
          <w:szCs w:val="22"/>
          <w:lang w:eastAsia="ko-KR"/>
        </w:rPr>
        <w:t xml:space="preserve"> network nodes</w:t>
      </w:r>
    </w:p>
    <w:p w:rsidR="00D067B8" w:rsidRDefault="00D067B8" w:rsidP="00234A97">
      <w:pPr>
        <w:pStyle w:val="BodyTextIndent"/>
        <w:tabs>
          <w:tab w:val="left" w:pos="24"/>
        </w:tabs>
        <w:adjustRightInd w:val="0"/>
        <w:snapToGrid w:val="0"/>
        <w:spacing w:before="120"/>
        <w:ind w:firstLine="0"/>
        <w:rPr>
          <w:spacing w:val="0"/>
        </w:rPr>
      </w:pPr>
    </w:p>
    <w:p w:rsidR="004D04FC" w:rsidRDefault="00D067B8" w:rsidP="00234A97">
      <w:pPr>
        <w:pStyle w:val="BodyTextIndent"/>
        <w:tabs>
          <w:tab w:val="left" w:pos="24"/>
        </w:tabs>
        <w:adjustRightInd w:val="0"/>
        <w:snapToGrid w:val="0"/>
        <w:spacing w:before="120"/>
        <w:ind w:firstLine="0"/>
        <w:rPr>
          <w:spacing w:val="0"/>
        </w:rPr>
      </w:pPr>
      <w:r>
        <w:rPr>
          <w:spacing w:val="0"/>
        </w:rPr>
        <w:t xml:space="preserve">    </w:t>
      </w:r>
      <w:r w:rsidR="002868FF">
        <w:rPr>
          <w:spacing w:val="0"/>
        </w:rPr>
        <w:t xml:space="preserve">As </w:t>
      </w:r>
      <w:r>
        <w:rPr>
          <w:spacing w:val="0"/>
        </w:rPr>
        <w:t>a</w:t>
      </w:r>
      <w:r w:rsidR="002868FF">
        <w:rPr>
          <w:spacing w:val="0"/>
        </w:rPr>
        <w:t xml:space="preserve"> transaction chain grow</w:t>
      </w:r>
      <w:r>
        <w:rPr>
          <w:spacing w:val="0"/>
        </w:rPr>
        <w:t>s</w:t>
      </w:r>
      <w:r w:rsidR="002868FF">
        <w:rPr>
          <w:spacing w:val="0"/>
        </w:rPr>
        <w:t>, it will also mean that the transaction chain with each addition of a new link to it may be replicated</w:t>
      </w:r>
      <w:r w:rsidR="0065600E">
        <w:rPr>
          <w:spacing w:val="0"/>
        </w:rPr>
        <w:t xml:space="preserve"> across a different set of nodes</w:t>
      </w:r>
      <w:r w:rsidR="002868FF">
        <w:rPr>
          <w:spacing w:val="0"/>
        </w:rPr>
        <w:t xml:space="preserve"> connec</w:t>
      </w:r>
      <w:r w:rsidR="008131D3">
        <w:rPr>
          <w:spacing w:val="0"/>
        </w:rPr>
        <w:t>ted to different certifying nodes</w:t>
      </w:r>
      <w:r w:rsidR="002868FF">
        <w:rPr>
          <w:spacing w:val="0"/>
        </w:rPr>
        <w:t>. Updates to the transaction chain</w:t>
      </w:r>
      <w:r w:rsidR="0065600E">
        <w:rPr>
          <w:spacing w:val="0"/>
        </w:rPr>
        <w:t xml:space="preserve"> need not be replicated to nodes</w:t>
      </w:r>
      <w:r w:rsidR="002868FF">
        <w:rPr>
          <w:spacing w:val="0"/>
        </w:rPr>
        <w:t xml:space="preserve"> containing older versions of the transaction chain.  </w:t>
      </w:r>
    </w:p>
    <w:p w:rsidR="004D04FC" w:rsidRDefault="00484490" w:rsidP="00234A97">
      <w:pPr>
        <w:pStyle w:val="BodyTextIndent"/>
        <w:tabs>
          <w:tab w:val="left" w:pos="24"/>
        </w:tabs>
        <w:adjustRightInd w:val="0"/>
        <w:snapToGrid w:val="0"/>
        <w:spacing w:before="120"/>
        <w:ind w:firstLine="0"/>
        <w:rPr>
          <w:spacing w:val="0"/>
        </w:rPr>
      </w:pPr>
      <w:r>
        <w:rPr>
          <w:spacing w:val="0"/>
        </w:rPr>
        <w:t xml:space="preserve">    Any transaction in the chain can be verified </w:t>
      </w:r>
      <w:r w:rsidR="00F92EE2">
        <w:rPr>
          <w:spacing w:val="0"/>
        </w:rPr>
        <w:t>by checking if its</w:t>
      </w:r>
      <w:r>
        <w:rPr>
          <w:spacing w:val="0"/>
        </w:rPr>
        <w:t xml:space="preserve"> certifying </w:t>
      </w:r>
      <w:r w:rsidR="0065600E">
        <w:rPr>
          <w:spacing w:val="0"/>
        </w:rPr>
        <w:t xml:space="preserve">network </w:t>
      </w:r>
      <w:r w:rsidR="00473BEC">
        <w:rPr>
          <w:spacing w:val="0"/>
        </w:rPr>
        <w:t>node</w:t>
      </w:r>
      <w:r>
        <w:rPr>
          <w:spacing w:val="0"/>
        </w:rPr>
        <w:t xml:space="preserve"> contains the transaction and if peers connected to the certifying </w:t>
      </w:r>
      <w:r w:rsidR="00473BEC">
        <w:rPr>
          <w:spacing w:val="0"/>
        </w:rPr>
        <w:t>node</w:t>
      </w:r>
      <w:r>
        <w:rPr>
          <w:spacing w:val="0"/>
        </w:rPr>
        <w:t xml:space="preserve"> contains </w:t>
      </w:r>
      <w:r w:rsidR="00F92EE2">
        <w:rPr>
          <w:spacing w:val="0"/>
        </w:rPr>
        <w:t>the transaction</w:t>
      </w:r>
      <w:r>
        <w:rPr>
          <w:spacing w:val="0"/>
        </w:rPr>
        <w:t>. Any attempt to tamper with even one transaction in the chain will render succeeding transactions executed by the peer incapable of being verified successfully.</w:t>
      </w:r>
    </w:p>
    <w:p w:rsidR="00883540" w:rsidRDefault="00883540" w:rsidP="00234A97">
      <w:pPr>
        <w:pStyle w:val="BodyTextIndent"/>
        <w:tabs>
          <w:tab w:val="left" w:pos="24"/>
        </w:tabs>
        <w:adjustRightInd w:val="0"/>
        <w:snapToGrid w:val="0"/>
        <w:spacing w:before="120"/>
        <w:ind w:firstLine="0"/>
        <w:rPr>
          <w:spacing w:val="0"/>
        </w:rPr>
      </w:pPr>
      <w:r>
        <w:rPr>
          <w:spacing w:val="0"/>
        </w:rPr>
        <w:t xml:space="preserve">    It also needs to be noted that the number of replicas of any transaction can be on varying number of network </w:t>
      </w:r>
      <w:r w:rsidR="00473BEC">
        <w:rPr>
          <w:spacing w:val="0"/>
        </w:rPr>
        <w:t>nodes</w:t>
      </w:r>
      <w:r>
        <w:rPr>
          <w:spacing w:val="0"/>
        </w:rPr>
        <w:t xml:space="preserve"> which serves as a security feature in the sense that an attacker cannot be sure it has removed all references to a transaction completely from the network.</w:t>
      </w:r>
    </w:p>
    <w:p w:rsidR="00AE3EF1" w:rsidRDefault="00AE3EF1" w:rsidP="00234A97">
      <w:pPr>
        <w:pStyle w:val="BodyTextIndent"/>
        <w:tabs>
          <w:tab w:val="left" w:pos="24"/>
        </w:tabs>
        <w:adjustRightInd w:val="0"/>
        <w:snapToGrid w:val="0"/>
        <w:spacing w:before="120"/>
        <w:ind w:firstLine="0"/>
        <w:rPr>
          <w:spacing w:val="0"/>
        </w:rPr>
      </w:pPr>
      <w:r>
        <w:rPr>
          <w:spacing w:val="0"/>
        </w:rPr>
        <w:t xml:space="preserve">    Using the Kademlia protocol also means that the location of nodes do not determine their ‘closeness’ on the network and serves as a deterrent for forming groups of attackers.</w:t>
      </w:r>
    </w:p>
    <w:p w:rsidR="004D04FC" w:rsidRDefault="004D04FC" w:rsidP="00234A97">
      <w:pPr>
        <w:pStyle w:val="BodyTextIndent"/>
        <w:tabs>
          <w:tab w:val="left" w:pos="24"/>
        </w:tabs>
        <w:adjustRightInd w:val="0"/>
        <w:snapToGrid w:val="0"/>
        <w:spacing w:before="120"/>
        <w:ind w:firstLine="0"/>
        <w:rPr>
          <w:spacing w:val="0"/>
        </w:rPr>
      </w:pPr>
    </w:p>
    <w:p w:rsidR="00473BEC" w:rsidRDefault="00473BEC" w:rsidP="00473BEC">
      <w:pPr>
        <w:tabs>
          <w:tab w:val="left" w:pos="24"/>
        </w:tabs>
        <w:adjustRightInd w:val="0"/>
        <w:snapToGrid w:val="0"/>
        <w:jc w:val="both"/>
        <w:rPr>
          <w:b/>
          <w:sz w:val="26"/>
        </w:rPr>
      </w:pPr>
      <w:r>
        <w:rPr>
          <w:b/>
          <w:sz w:val="26"/>
        </w:rPr>
        <w:t xml:space="preserve">4. </w:t>
      </w:r>
      <w:r w:rsidR="00A534A8">
        <w:rPr>
          <w:b/>
          <w:sz w:val="26"/>
        </w:rPr>
        <w:t xml:space="preserve">Transaction </w:t>
      </w:r>
      <w:r>
        <w:rPr>
          <w:b/>
          <w:sz w:val="26"/>
        </w:rPr>
        <w:t>Storage</w:t>
      </w:r>
    </w:p>
    <w:p w:rsidR="00473BEC" w:rsidRDefault="00473BEC" w:rsidP="00473BEC">
      <w:pPr>
        <w:pStyle w:val="BodyTextIndent"/>
        <w:tabs>
          <w:tab w:val="left" w:pos="24"/>
        </w:tabs>
        <w:adjustRightInd w:val="0"/>
        <w:snapToGrid w:val="0"/>
        <w:spacing w:before="120"/>
        <w:ind w:firstLine="244"/>
        <w:rPr>
          <w:spacing w:val="0"/>
        </w:rPr>
      </w:pPr>
      <w:r>
        <w:rPr>
          <w:spacing w:val="0"/>
        </w:rPr>
        <w:t xml:space="preserve">Each peer on the Verified network stores certified transactions </w:t>
      </w:r>
      <w:r w:rsidR="00116292">
        <w:rPr>
          <w:spacing w:val="0"/>
        </w:rPr>
        <w:t xml:space="preserve">it is part of </w:t>
      </w:r>
      <w:r>
        <w:rPr>
          <w:spacing w:val="0"/>
        </w:rPr>
        <w:t xml:space="preserve">in a Merkle tree. </w:t>
      </w:r>
      <w:r w:rsidR="00116292">
        <w:rPr>
          <w:spacing w:val="0"/>
        </w:rPr>
        <w:t>Even if the peer logs in to multiple network nodes on the Verified network, it downloads and synchronizes its transaction store from previous nodes</w:t>
      </w:r>
      <w:r>
        <w:rPr>
          <w:spacing w:val="0"/>
        </w:rPr>
        <w:t xml:space="preserve">. </w:t>
      </w:r>
      <w:r w:rsidR="00116292">
        <w:rPr>
          <w:spacing w:val="0"/>
        </w:rPr>
        <w:t>A</w:t>
      </w:r>
      <w:r>
        <w:rPr>
          <w:spacing w:val="0"/>
        </w:rPr>
        <w:t xml:space="preserve"> certain number of transactions are bundled together in a block by including the hash of the merkle tree root of which they are a part. Then, instead of storing all transaction hashes on the node, storing the hash of t</w:t>
      </w:r>
      <w:r w:rsidR="00116292">
        <w:rPr>
          <w:spacing w:val="0"/>
        </w:rPr>
        <w:t>he merkle root or the block’s header</w:t>
      </w:r>
      <w:r>
        <w:rPr>
          <w:spacing w:val="0"/>
        </w:rPr>
        <w:t xml:space="preserve"> is sufficient to track transactions on that node.</w:t>
      </w:r>
    </w:p>
    <w:p w:rsidR="0045337D" w:rsidRPr="00D32AAC" w:rsidRDefault="00473BEC" w:rsidP="0045337D">
      <w:pPr>
        <w:pStyle w:val="BodyTextIndent"/>
        <w:tabs>
          <w:tab w:val="left" w:pos="24"/>
        </w:tabs>
        <w:adjustRightInd w:val="0"/>
        <w:snapToGrid w:val="0"/>
        <w:spacing w:before="120"/>
        <w:ind w:firstLine="244"/>
        <w:rPr>
          <w:spacing w:val="0"/>
          <w:szCs w:val="22"/>
        </w:rPr>
      </w:pPr>
      <w:r>
        <w:rPr>
          <w:spacing w:val="0"/>
        </w:rPr>
        <w:t>Each transaction on the Verified network is a tuple</w:t>
      </w:r>
      <w:r w:rsidR="00116292">
        <w:rPr>
          <w:spacing w:val="0"/>
        </w:rPr>
        <w:t xml:space="preserve"> </w:t>
      </w:r>
      <w:r>
        <w:rPr>
          <w:spacing w:val="0"/>
        </w:rPr>
        <w:t>&lt;</w:t>
      </w:r>
      <w:r w:rsidR="00D13ECB">
        <w:rPr>
          <w:spacing w:val="0"/>
        </w:rPr>
        <w:t>transaction</w:t>
      </w:r>
      <w:r>
        <w:rPr>
          <w:spacing w:val="0"/>
        </w:rPr>
        <w:t xml:space="preserve"> identifier, current transaction hash, </w:t>
      </w:r>
      <w:r w:rsidR="008B3C5A">
        <w:rPr>
          <w:spacing w:val="0"/>
        </w:rPr>
        <w:t>transaction type</w:t>
      </w:r>
      <w:r>
        <w:rPr>
          <w:spacing w:val="0"/>
        </w:rPr>
        <w:t>, block identifier,</w:t>
      </w:r>
      <w:r w:rsidR="00116292">
        <w:rPr>
          <w:spacing w:val="0"/>
        </w:rPr>
        <w:t xml:space="preserve"> certifying node</w:t>
      </w:r>
      <w:r>
        <w:rPr>
          <w:spacing w:val="0"/>
        </w:rPr>
        <w:t xml:space="preserve"> identifier, participating peer identifiers, timestamp&gt;, where the transaction identifier is the hash of the current transaction seeded with the previous transaction</w:t>
      </w:r>
      <w:r w:rsidR="00116292">
        <w:rPr>
          <w:spacing w:val="0"/>
        </w:rPr>
        <w:t xml:space="preserve"> in the block</w:t>
      </w:r>
      <w:r>
        <w:rPr>
          <w:spacing w:val="0"/>
        </w:rPr>
        <w:t>.</w:t>
      </w:r>
      <w:r w:rsidR="008B3C5A">
        <w:rPr>
          <w:spacing w:val="0"/>
        </w:rPr>
        <w:t xml:space="preserve"> Transaction types could be SEND, RECEIVE, SWAP, MULTISIG, etc.</w:t>
      </w:r>
      <w:r w:rsidR="0045337D">
        <w:rPr>
          <w:spacing w:val="0"/>
        </w:rPr>
        <w:t xml:space="preserve"> </w:t>
      </w:r>
      <w:r w:rsidR="0045337D" w:rsidRPr="00D32AAC">
        <w:rPr>
          <w:rFonts w:eastAsia="Times New Roman"/>
          <w:szCs w:val="22"/>
          <w:lang w:eastAsia="en-IN"/>
        </w:rPr>
        <w:t>The transaction itself is nothing but a hash of the name/value pair transferred from the sender to the receiver. Example of a name could be an asset name, and the value being the asset identifier. In the case of a currency, the name could be the currency’s name, and the value could be the amount transferred.   </w:t>
      </w:r>
    </w:p>
    <w:p w:rsidR="00473BEC" w:rsidRDefault="00473BEC" w:rsidP="00473BEC">
      <w:pPr>
        <w:pStyle w:val="BodyTextIndent"/>
        <w:tabs>
          <w:tab w:val="left" w:pos="24"/>
        </w:tabs>
        <w:adjustRightInd w:val="0"/>
        <w:snapToGrid w:val="0"/>
        <w:spacing w:before="120"/>
        <w:ind w:firstLine="244"/>
        <w:rPr>
          <w:spacing w:val="0"/>
        </w:rPr>
      </w:pPr>
    </w:p>
    <w:p w:rsidR="00473BEC" w:rsidRDefault="004A53E5" w:rsidP="00473BEC">
      <w:pPr>
        <w:pStyle w:val="BodyTextIndent"/>
        <w:tabs>
          <w:tab w:val="left" w:pos="24"/>
        </w:tabs>
        <w:adjustRightInd w:val="0"/>
        <w:snapToGrid w:val="0"/>
        <w:spacing w:before="120"/>
        <w:ind w:firstLine="0"/>
        <w:rPr>
          <w:spacing w:val="0"/>
        </w:rPr>
      </w:pPr>
      <w:r>
        <w:rPr>
          <w:noProof/>
          <w:spacing w:val="0"/>
          <w:lang w:val="en-IN" w:eastAsia="en-IN"/>
        </w:rPr>
        <w:lastRenderedPageBreak/>
        <w:drawing>
          <wp:inline distT="0" distB="0" distL="0" distR="0">
            <wp:extent cx="5056505" cy="177419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056505" cy="1774190"/>
                    </a:xfrm>
                    <a:prstGeom prst="rect">
                      <a:avLst/>
                    </a:prstGeom>
                    <a:noFill/>
                    <a:ln w="9525">
                      <a:noFill/>
                      <a:miter lim="800000"/>
                      <a:headEnd/>
                      <a:tailEnd/>
                    </a:ln>
                  </pic:spPr>
                </pic:pic>
              </a:graphicData>
            </a:graphic>
          </wp:inline>
        </w:drawing>
      </w:r>
    </w:p>
    <w:p w:rsidR="00D32AAC" w:rsidRDefault="00473BEC" w:rsidP="00473BEC">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ab/>
      </w:r>
      <w:r>
        <w:rPr>
          <w:rFonts w:ascii="Helvetica" w:eastAsia="Malgun Gothic" w:hAnsi="Helvetica" w:cs="Helvetica"/>
          <w:b/>
          <w:szCs w:val="22"/>
          <w:lang w:eastAsia="ko-KR"/>
        </w:rPr>
        <w:tab/>
        <w:t xml:space="preserve">       </w:t>
      </w:r>
    </w:p>
    <w:p w:rsidR="00473BEC" w:rsidRDefault="00D32AAC" w:rsidP="00473BEC">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 xml:space="preserve">                    </w:t>
      </w:r>
      <w:r w:rsidR="00473BEC" w:rsidRPr="00FF10CE">
        <w:rPr>
          <w:rFonts w:ascii="Helvetica" w:eastAsia="Malgun Gothic" w:hAnsi="Helvetica" w:cs="Helvetica"/>
          <w:b/>
          <w:szCs w:val="22"/>
          <w:lang w:eastAsia="ko-KR"/>
        </w:rPr>
        <w:t xml:space="preserve">Figure </w:t>
      </w:r>
      <w:r w:rsidR="00473BEC">
        <w:rPr>
          <w:rFonts w:ascii="Helvetica" w:eastAsia="Malgun Gothic" w:hAnsi="Helvetica" w:cs="Helvetica"/>
          <w:b/>
          <w:szCs w:val="22"/>
          <w:lang w:eastAsia="ko-KR"/>
        </w:rPr>
        <w:t>6</w:t>
      </w:r>
      <w:r w:rsidR="00473BEC" w:rsidRPr="00FF10CE">
        <w:rPr>
          <w:rFonts w:ascii="Helvetica" w:eastAsia="Malgun Gothic" w:hAnsi="Helvetica" w:cs="Helvetica"/>
          <w:b/>
          <w:szCs w:val="22"/>
          <w:lang w:eastAsia="ko-KR"/>
        </w:rPr>
        <w:t xml:space="preserve">. </w:t>
      </w:r>
      <w:r w:rsidR="00473BEC">
        <w:rPr>
          <w:rFonts w:ascii="Helvetica" w:eastAsia="Malgun Gothic" w:hAnsi="Helvetica" w:cs="Helvetica"/>
          <w:b/>
          <w:szCs w:val="22"/>
          <w:lang w:eastAsia="ko-KR"/>
        </w:rPr>
        <w:t>Merkle tree based transaction storage</w:t>
      </w:r>
    </w:p>
    <w:p w:rsidR="00473BEC" w:rsidRDefault="00473BEC" w:rsidP="00473BEC">
      <w:pPr>
        <w:pStyle w:val="BodyTextIndent"/>
        <w:tabs>
          <w:tab w:val="left" w:pos="24"/>
        </w:tabs>
        <w:adjustRightInd w:val="0"/>
        <w:snapToGrid w:val="0"/>
        <w:spacing w:before="120"/>
        <w:ind w:firstLine="244"/>
        <w:rPr>
          <w:spacing w:val="0"/>
        </w:rPr>
      </w:pPr>
    </w:p>
    <w:p w:rsidR="00473BEC" w:rsidRDefault="00473BEC" w:rsidP="00473BEC">
      <w:pPr>
        <w:pStyle w:val="BodyTextIndent"/>
        <w:tabs>
          <w:tab w:val="left" w:pos="24"/>
        </w:tabs>
        <w:adjustRightInd w:val="0"/>
        <w:snapToGrid w:val="0"/>
        <w:spacing w:before="120"/>
        <w:ind w:firstLine="244"/>
        <w:rPr>
          <w:spacing w:val="0"/>
        </w:rPr>
      </w:pPr>
      <w:r>
        <w:rPr>
          <w:spacing w:val="0"/>
        </w:rPr>
        <w:t xml:space="preserve">It is important to note that blocks are chained on each network peer but they are not chained across peers as is common in </w:t>
      </w:r>
      <w:r w:rsidR="00497AF9">
        <w:rPr>
          <w:spacing w:val="0"/>
        </w:rPr>
        <w:t xml:space="preserve">other </w:t>
      </w:r>
      <w:r>
        <w:rPr>
          <w:spacing w:val="0"/>
        </w:rPr>
        <w:t xml:space="preserve">blockchains. Instead, it is transactions that are chained on the network. Blocks are merely a unit of storing transactions efficiently. Chaining the blocks also ensure that if a network peer tampers with a transaction or a block, succeeding transactions in following blocks won’t be capable of being verified successfully even if such transactions of the peer are with different network peers. </w:t>
      </w:r>
    </w:p>
    <w:p w:rsidR="00473BEC" w:rsidRDefault="00473BEC" w:rsidP="00234A97">
      <w:pPr>
        <w:pStyle w:val="BodyTextIndent"/>
        <w:tabs>
          <w:tab w:val="left" w:pos="24"/>
        </w:tabs>
        <w:adjustRightInd w:val="0"/>
        <w:snapToGrid w:val="0"/>
        <w:spacing w:before="120"/>
        <w:ind w:firstLine="0"/>
        <w:rPr>
          <w:spacing w:val="0"/>
        </w:rPr>
      </w:pPr>
    </w:p>
    <w:p w:rsidR="00234A97" w:rsidRDefault="00473BEC" w:rsidP="00234A97">
      <w:pPr>
        <w:tabs>
          <w:tab w:val="left" w:pos="24"/>
        </w:tabs>
        <w:adjustRightInd w:val="0"/>
        <w:snapToGrid w:val="0"/>
        <w:jc w:val="both"/>
        <w:rPr>
          <w:b/>
          <w:sz w:val="26"/>
        </w:rPr>
      </w:pPr>
      <w:r>
        <w:rPr>
          <w:b/>
          <w:sz w:val="26"/>
        </w:rPr>
        <w:t>5</w:t>
      </w:r>
      <w:r w:rsidR="00234A97">
        <w:rPr>
          <w:b/>
          <w:sz w:val="26"/>
        </w:rPr>
        <w:t>. Consensus</w:t>
      </w:r>
    </w:p>
    <w:p w:rsidR="00366BFA" w:rsidRDefault="00434D4E" w:rsidP="00366BFA">
      <w:pPr>
        <w:pStyle w:val="BodyTextIndent"/>
        <w:tabs>
          <w:tab w:val="left" w:pos="24"/>
        </w:tabs>
        <w:adjustRightInd w:val="0"/>
        <w:snapToGrid w:val="0"/>
        <w:spacing w:before="120"/>
        <w:ind w:firstLine="244"/>
        <w:rPr>
          <w:spacing w:val="0"/>
        </w:rPr>
      </w:pPr>
      <w:r>
        <w:rPr>
          <w:spacing w:val="0"/>
        </w:rPr>
        <w:t>For network peers to reach a consensus on a transaction, they must agree that the transaction is what was executed between them in the first place</w:t>
      </w:r>
      <w:r w:rsidR="00366BFA">
        <w:rPr>
          <w:spacing w:val="0"/>
        </w:rPr>
        <w:t>.</w:t>
      </w:r>
      <w:r>
        <w:rPr>
          <w:spacing w:val="0"/>
        </w:rPr>
        <w:t xml:space="preserve"> A consensus mechanism must therefore have the ability to distinguish a transaction where the parties to the transaction give a different account of what transpired between them.</w:t>
      </w:r>
    </w:p>
    <w:p w:rsidR="00434D4E" w:rsidRDefault="00434D4E" w:rsidP="00366BFA">
      <w:pPr>
        <w:pStyle w:val="BodyTextIndent"/>
        <w:tabs>
          <w:tab w:val="left" w:pos="24"/>
        </w:tabs>
        <w:adjustRightInd w:val="0"/>
        <w:snapToGrid w:val="0"/>
        <w:spacing w:before="120"/>
        <w:ind w:firstLine="244"/>
        <w:rPr>
          <w:spacing w:val="0"/>
        </w:rPr>
      </w:pPr>
      <w:r>
        <w:rPr>
          <w:spacing w:val="0"/>
        </w:rPr>
        <w:t xml:space="preserve">The second leg of a consensus mechanism has to establish that none of the peers to the transaction committed </w:t>
      </w:r>
      <w:r w:rsidR="00046DB8">
        <w:rPr>
          <w:spacing w:val="0"/>
        </w:rPr>
        <w:t>the same</w:t>
      </w:r>
      <w:r>
        <w:rPr>
          <w:spacing w:val="0"/>
        </w:rPr>
        <w:t xml:space="preserve"> transaction </w:t>
      </w:r>
      <w:r w:rsidR="00A534A8">
        <w:rPr>
          <w:spacing w:val="0"/>
        </w:rPr>
        <w:t xml:space="preserve">defined as a transfer of the same asset </w:t>
      </w:r>
      <w:r w:rsidR="00913680">
        <w:rPr>
          <w:spacing w:val="0"/>
        </w:rPr>
        <w:t xml:space="preserve">with the same timestamp </w:t>
      </w:r>
      <w:r w:rsidR="00046DB8">
        <w:rPr>
          <w:spacing w:val="0"/>
        </w:rPr>
        <w:t>with another peer previously</w:t>
      </w:r>
      <w:r>
        <w:rPr>
          <w:spacing w:val="0"/>
        </w:rPr>
        <w:t>. This is commonly referred to as ‘double spending’ in related literature.</w:t>
      </w:r>
    </w:p>
    <w:p w:rsidR="00434D4E" w:rsidRDefault="00083D95" w:rsidP="00366BFA">
      <w:pPr>
        <w:pStyle w:val="BodyTextIndent"/>
        <w:tabs>
          <w:tab w:val="left" w:pos="24"/>
        </w:tabs>
        <w:adjustRightInd w:val="0"/>
        <w:snapToGrid w:val="0"/>
        <w:spacing w:before="120"/>
        <w:ind w:firstLine="244"/>
        <w:rPr>
          <w:spacing w:val="0"/>
        </w:rPr>
      </w:pPr>
      <w:r>
        <w:rPr>
          <w:noProof/>
          <w:spacing w:val="0"/>
          <w:lang w:val="en-IN" w:eastAsia="en-IN"/>
        </w:rPr>
        <w:drawing>
          <wp:inline distT="0" distB="0" distL="0" distR="0">
            <wp:extent cx="4438972" cy="27510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442615" cy="2753272"/>
                    </a:xfrm>
                    <a:prstGeom prst="rect">
                      <a:avLst/>
                    </a:prstGeom>
                    <a:noFill/>
                    <a:ln w="9525">
                      <a:noFill/>
                      <a:miter lim="800000"/>
                      <a:headEnd/>
                      <a:tailEnd/>
                    </a:ln>
                  </pic:spPr>
                </pic:pic>
              </a:graphicData>
            </a:graphic>
          </wp:inline>
        </w:drawing>
      </w:r>
    </w:p>
    <w:p w:rsidR="00234A97" w:rsidRDefault="00046DB8" w:rsidP="00234A97">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 xml:space="preserve">       </w:t>
      </w:r>
      <w:r w:rsidR="00D32AAC">
        <w:rPr>
          <w:rFonts w:ascii="Helvetica" w:eastAsia="Malgun Gothic" w:hAnsi="Helvetica" w:cs="Helvetica"/>
          <w:b/>
          <w:szCs w:val="22"/>
          <w:lang w:eastAsia="ko-KR"/>
        </w:rPr>
        <w:t xml:space="preserve">    </w:t>
      </w:r>
      <w:r w:rsidRPr="00FF10CE">
        <w:rPr>
          <w:rFonts w:ascii="Helvetica" w:eastAsia="Malgun Gothic" w:hAnsi="Helvetica" w:cs="Helvetica"/>
          <w:b/>
          <w:szCs w:val="22"/>
          <w:lang w:eastAsia="ko-KR"/>
        </w:rPr>
        <w:t xml:space="preserve">Figure </w:t>
      </w:r>
      <w:r w:rsidR="0017267A">
        <w:rPr>
          <w:rFonts w:ascii="Helvetica" w:eastAsia="Malgun Gothic" w:hAnsi="Helvetica" w:cs="Helvetica"/>
          <w:b/>
          <w:szCs w:val="22"/>
          <w:lang w:eastAsia="ko-KR"/>
        </w:rPr>
        <w:t>7</w:t>
      </w:r>
      <w:r w:rsidRPr="00FF10CE">
        <w:rPr>
          <w:rFonts w:ascii="Helvetica" w:eastAsia="Malgun Gothic" w:hAnsi="Helvetica" w:cs="Helvetica"/>
          <w:b/>
          <w:szCs w:val="22"/>
          <w:lang w:eastAsia="ko-KR"/>
        </w:rPr>
        <w:t xml:space="preserve">. </w:t>
      </w:r>
      <w:r>
        <w:rPr>
          <w:rFonts w:ascii="Helvetica" w:eastAsia="Malgun Gothic" w:hAnsi="Helvetica" w:cs="Helvetica"/>
          <w:b/>
          <w:szCs w:val="22"/>
          <w:lang w:eastAsia="ko-KR"/>
        </w:rPr>
        <w:t xml:space="preserve">Coordination between certifying network </w:t>
      </w:r>
      <w:r w:rsidR="0017267A">
        <w:rPr>
          <w:rFonts w:ascii="Helvetica" w:eastAsia="Malgun Gothic" w:hAnsi="Helvetica" w:cs="Helvetica"/>
          <w:b/>
          <w:szCs w:val="22"/>
          <w:lang w:eastAsia="ko-KR"/>
        </w:rPr>
        <w:t>nodes</w:t>
      </w:r>
    </w:p>
    <w:p w:rsidR="00341B56" w:rsidRDefault="00DF192C" w:rsidP="00341B56">
      <w:pPr>
        <w:pStyle w:val="BodyTextIndent"/>
        <w:tabs>
          <w:tab w:val="left" w:pos="24"/>
        </w:tabs>
        <w:adjustRightInd w:val="0"/>
        <w:snapToGrid w:val="0"/>
        <w:spacing w:before="120"/>
        <w:ind w:firstLine="244"/>
        <w:rPr>
          <w:spacing w:val="0"/>
        </w:rPr>
      </w:pPr>
      <w:r>
        <w:rPr>
          <w:spacing w:val="0"/>
        </w:rPr>
        <w:t>On the Verified</w:t>
      </w:r>
      <w:r w:rsidR="00CC3236">
        <w:rPr>
          <w:spacing w:val="0"/>
        </w:rPr>
        <w:t xml:space="preserve"> network, the first leg of consensus is established</w:t>
      </w:r>
      <w:r w:rsidR="000D19BB">
        <w:rPr>
          <w:spacing w:val="0"/>
        </w:rPr>
        <w:t xml:space="preserve"> with both peers to a transaction sending the transaction which is a hash of the request and response, and each </w:t>
      </w:r>
      <w:r w:rsidR="000D19BB">
        <w:rPr>
          <w:spacing w:val="0"/>
        </w:rPr>
        <w:lastRenderedPageBreak/>
        <w:t xml:space="preserve">peer sending its own message which could be the request or the response to the other peer with which it is transacting. The certifying </w:t>
      </w:r>
      <w:r w:rsidR="00F41F72">
        <w:rPr>
          <w:spacing w:val="0"/>
        </w:rPr>
        <w:t>node</w:t>
      </w:r>
      <w:r w:rsidR="000D19BB">
        <w:rPr>
          <w:spacing w:val="0"/>
        </w:rPr>
        <w:t xml:space="preserve"> compares the transaction hashes received from both peers, and then checks if the transaction hash equals to the hash of the request and response received separately from </w:t>
      </w:r>
      <w:r w:rsidR="00F92EE2">
        <w:rPr>
          <w:spacing w:val="0"/>
        </w:rPr>
        <w:t xml:space="preserve">each of </w:t>
      </w:r>
      <w:r w:rsidR="000D19BB">
        <w:rPr>
          <w:spacing w:val="0"/>
        </w:rPr>
        <w:t xml:space="preserve">the peers. </w:t>
      </w:r>
      <w:r w:rsidR="00656B83">
        <w:rPr>
          <w:spacing w:val="0"/>
        </w:rPr>
        <w:t xml:space="preserve">If either the transactions hashes sent by the network peers are not the same, or </w:t>
      </w:r>
      <w:r w:rsidR="001A51D2">
        <w:rPr>
          <w:spacing w:val="0"/>
        </w:rPr>
        <w:t xml:space="preserve">if </w:t>
      </w:r>
      <w:r w:rsidR="00656B83">
        <w:rPr>
          <w:spacing w:val="0"/>
        </w:rPr>
        <w:t xml:space="preserve">the transaction hash created with the request and response sent is not the same as the transaction hashes sent by either peer, then the transaction is not certified and the certifying </w:t>
      </w:r>
      <w:r w:rsidR="00F41F72">
        <w:rPr>
          <w:spacing w:val="0"/>
        </w:rPr>
        <w:t>node</w:t>
      </w:r>
      <w:r w:rsidR="00391922">
        <w:rPr>
          <w:spacing w:val="0"/>
        </w:rPr>
        <w:t xml:space="preserve"> does not include it on the Verified</w:t>
      </w:r>
      <w:r w:rsidR="00656B83">
        <w:rPr>
          <w:spacing w:val="0"/>
        </w:rPr>
        <w:t xml:space="preserve"> network by hashing it </w:t>
      </w:r>
      <w:r w:rsidR="004101D9">
        <w:rPr>
          <w:spacing w:val="0"/>
        </w:rPr>
        <w:t xml:space="preserve">and its timestamp </w:t>
      </w:r>
      <w:r w:rsidR="00656B83">
        <w:rPr>
          <w:spacing w:val="0"/>
        </w:rPr>
        <w:t>with the hash of the previous certified transaction.</w:t>
      </w:r>
    </w:p>
    <w:p w:rsidR="007B5810" w:rsidRPr="00D32AAC" w:rsidRDefault="00C1269A" w:rsidP="00502E37">
      <w:pPr>
        <w:pStyle w:val="BodyTextIndent"/>
        <w:tabs>
          <w:tab w:val="left" w:pos="24"/>
        </w:tabs>
        <w:adjustRightInd w:val="0"/>
        <w:snapToGrid w:val="0"/>
        <w:spacing w:before="120"/>
        <w:ind w:firstLine="244"/>
        <w:rPr>
          <w:spacing w:val="0"/>
        </w:rPr>
      </w:pPr>
      <w:r>
        <w:rPr>
          <w:spacing w:val="0"/>
        </w:rPr>
        <w:t>The se</w:t>
      </w:r>
      <w:r w:rsidR="00391922">
        <w:rPr>
          <w:spacing w:val="0"/>
        </w:rPr>
        <w:t>cond leg of consensus on the Verified</w:t>
      </w:r>
      <w:r>
        <w:rPr>
          <w:spacing w:val="0"/>
        </w:rPr>
        <w:t xml:space="preserve"> network involves the certifying </w:t>
      </w:r>
      <w:r w:rsidR="00F41F72">
        <w:rPr>
          <w:spacing w:val="0"/>
        </w:rPr>
        <w:t>node</w:t>
      </w:r>
      <w:r>
        <w:rPr>
          <w:spacing w:val="0"/>
        </w:rPr>
        <w:t xml:space="preserve"> requesting </w:t>
      </w:r>
      <w:r w:rsidR="00143127">
        <w:rPr>
          <w:spacing w:val="0"/>
        </w:rPr>
        <w:t xml:space="preserve">the network peers to provide it with certifying peer addresses for previous transactions they have executed with each other or other peers. The certifying </w:t>
      </w:r>
      <w:r w:rsidR="00FD2C95">
        <w:rPr>
          <w:spacing w:val="0"/>
        </w:rPr>
        <w:t>node</w:t>
      </w:r>
      <w:r w:rsidR="00143127">
        <w:rPr>
          <w:spacing w:val="0"/>
        </w:rPr>
        <w:t xml:space="preserve"> to the current transaction then requests </w:t>
      </w:r>
      <w:r w:rsidR="00F41F72">
        <w:rPr>
          <w:spacing w:val="0"/>
        </w:rPr>
        <w:t>nodes</w:t>
      </w:r>
      <w:r w:rsidR="00143127">
        <w:rPr>
          <w:spacing w:val="0"/>
        </w:rPr>
        <w:t xml:space="preserve"> </w:t>
      </w:r>
      <w:r w:rsidR="00391922">
        <w:rPr>
          <w:spacing w:val="0"/>
        </w:rPr>
        <w:t>at those addresses</w:t>
      </w:r>
      <w:r w:rsidR="00143127">
        <w:rPr>
          <w:spacing w:val="0"/>
        </w:rPr>
        <w:t xml:space="preserve"> for the </w:t>
      </w:r>
      <w:r w:rsidR="00FD2C95">
        <w:rPr>
          <w:spacing w:val="0"/>
        </w:rPr>
        <w:t xml:space="preserve">previous </w:t>
      </w:r>
      <w:r w:rsidR="00143127">
        <w:rPr>
          <w:spacing w:val="0"/>
        </w:rPr>
        <w:t>transaction details or simply the hash of the transaction</w:t>
      </w:r>
      <w:r w:rsidR="007344DC">
        <w:rPr>
          <w:spacing w:val="0"/>
        </w:rPr>
        <w:t>s</w:t>
      </w:r>
      <w:r w:rsidR="00143127">
        <w:rPr>
          <w:spacing w:val="0"/>
        </w:rPr>
        <w:t xml:space="preserve"> </w:t>
      </w:r>
      <w:r w:rsidR="00340897">
        <w:rPr>
          <w:spacing w:val="0"/>
        </w:rPr>
        <w:t xml:space="preserve">they hold with them. The certifying </w:t>
      </w:r>
      <w:r w:rsidR="00FD2C95">
        <w:rPr>
          <w:spacing w:val="0"/>
        </w:rPr>
        <w:t>node</w:t>
      </w:r>
      <w:r w:rsidR="00340897">
        <w:rPr>
          <w:spacing w:val="0"/>
        </w:rPr>
        <w:t xml:space="preserve"> then checks if the current transaction is contained in any o</w:t>
      </w:r>
      <w:r w:rsidR="007344DC">
        <w:rPr>
          <w:spacing w:val="0"/>
        </w:rPr>
        <w:t>f the previous transaction</w:t>
      </w:r>
      <w:r w:rsidR="00340897">
        <w:rPr>
          <w:spacing w:val="0"/>
        </w:rPr>
        <w:t>s and if that is the case, the current transaction is not certified and vice versa.</w:t>
      </w:r>
      <w:r w:rsidR="007A26C2">
        <w:rPr>
          <w:spacing w:val="0"/>
        </w:rPr>
        <w:t xml:space="preserve"> Otherwise, the certifying node confirms the transaction</w:t>
      </w:r>
      <w:r w:rsidR="008A4C7D">
        <w:rPr>
          <w:spacing w:val="0"/>
        </w:rPr>
        <w:t>,</w:t>
      </w:r>
      <w:r w:rsidR="007A26C2">
        <w:rPr>
          <w:spacing w:val="0"/>
        </w:rPr>
        <w:t xml:space="preserve"> </w:t>
      </w:r>
      <w:r w:rsidR="008A4C7D">
        <w:rPr>
          <w:spacing w:val="0"/>
        </w:rPr>
        <w:t xml:space="preserve">keeps a reference to the previous certifying node, and passes its own reference to the previous certifying node to store. </w:t>
      </w:r>
      <w:r w:rsidR="00D13ECB">
        <w:rPr>
          <w:spacing w:val="0"/>
        </w:rPr>
        <w:t xml:space="preserve">This forms the transaction chain with each link in the chain containing - </w:t>
      </w:r>
      <w:r w:rsidR="003C1190" w:rsidRPr="00D32AAC">
        <w:rPr>
          <w:rFonts w:eastAsia="Times New Roman"/>
          <w:szCs w:val="22"/>
          <w:lang w:eastAsia="en-IN"/>
        </w:rPr>
        <w:t>chain element identifier (could be hash of previous element in the chain with this one), t</w:t>
      </w:r>
      <w:r w:rsidR="000964D1" w:rsidRPr="00D32AAC">
        <w:rPr>
          <w:rFonts w:eastAsia="Times New Roman"/>
          <w:szCs w:val="22"/>
          <w:lang w:eastAsia="en-IN"/>
        </w:rPr>
        <w:t>ransaction</w:t>
      </w:r>
      <w:r w:rsidR="003C1190" w:rsidRPr="00D32AAC">
        <w:rPr>
          <w:rFonts w:eastAsia="Times New Roman"/>
          <w:szCs w:val="22"/>
          <w:lang w:eastAsia="en-IN"/>
        </w:rPr>
        <w:t xml:space="preserve"> hash(id, value), sender, receiver, timestamp, previous certifying peer, next certifying peer.</w:t>
      </w:r>
      <w:r w:rsidR="000964D1" w:rsidRPr="00D32AAC">
        <w:rPr>
          <w:rFonts w:eastAsia="Times New Roman"/>
          <w:szCs w:val="22"/>
          <w:lang w:eastAsia="en-IN"/>
        </w:rPr>
        <w:t xml:space="preserve"> </w:t>
      </w:r>
    </w:p>
    <w:p w:rsidR="00341B56" w:rsidRDefault="00C175D8" w:rsidP="00234A97">
      <w:pPr>
        <w:pStyle w:val="BodyTextIndent"/>
        <w:tabs>
          <w:tab w:val="left" w:pos="24"/>
        </w:tabs>
        <w:adjustRightInd w:val="0"/>
        <w:snapToGrid w:val="0"/>
        <w:spacing w:before="120"/>
        <w:ind w:firstLine="0"/>
        <w:rPr>
          <w:spacing w:val="0"/>
        </w:rPr>
      </w:pPr>
      <w:r>
        <w:rPr>
          <w:spacing w:val="0"/>
        </w:rPr>
        <w:t xml:space="preserve">    </w:t>
      </w:r>
      <w:r w:rsidR="00FD2C95">
        <w:rPr>
          <w:spacing w:val="0"/>
        </w:rPr>
        <w:t>If certifying nodes</w:t>
      </w:r>
      <w:r w:rsidR="00254603">
        <w:rPr>
          <w:spacing w:val="0"/>
        </w:rPr>
        <w:t xml:space="preserve"> on the Verified network go out of the network, transactions on the network can still be certified using copies of the transac</w:t>
      </w:r>
      <w:r w:rsidR="00FD2C95">
        <w:rPr>
          <w:spacing w:val="0"/>
        </w:rPr>
        <w:t>tion chain left on network nodes</w:t>
      </w:r>
      <w:r w:rsidR="00254603">
        <w:rPr>
          <w:spacing w:val="0"/>
        </w:rPr>
        <w:t xml:space="preserve"> </w:t>
      </w:r>
      <w:r w:rsidR="00FD2C95">
        <w:rPr>
          <w:spacing w:val="0"/>
        </w:rPr>
        <w:t>on route to the certifying nodes</w:t>
      </w:r>
      <w:r w:rsidR="00254603">
        <w:rPr>
          <w:spacing w:val="0"/>
        </w:rPr>
        <w:t>.</w:t>
      </w:r>
    </w:p>
    <w:p w:rsidR="00A52D44" w:rsidRDefault="00A52D44" w:rsidP="00234A97">
      <w:pPr>
        <w:pStyle w:val="BodyTextIndent"/>
        <w:tabs>
          <w:tab w:val="left" w:pos="24"/>
        </w:tabs>
        <w:adjustRightInd w:val="0"/>
        <w:snapToGrid w:val="0"/>
        <w:spacing w:before="120"/>
        <w:ind w:firstLine="0"/>
        <w:rPr>
          <w:spacing w:val="0"/>
        </w:rPr>
      </w:pPr>
      <w:r>
        <w:rPr>
          <w:spacing w:val="0"/>
        </w:rPr>
        <w:tab/>
      </w:r>
    </w:p>
    <w:p w:rsidR="00234A97" w:rsidRDefault="00234A97" w:rsidP="00234A97">
      <w:pPr>
        <w:tabs>
          <w:tab w:val="left" w:pos="24"/>
        </w:tabs>
        <w:adjustRightInd w:val="0"/>
        <w:snapToGrid w:val="0"/>
        <w:jc w:val="both"/>
        <w:rPr>
          <w:b/>
          <w:sz w:val="26"/>
        </w:rPr>
      </w:pPr>
      <w:r>
        <w:rPr>
          <w:b/>
          <w:sz w:val="26"/>
        </w:rPr>
        <w:t xml:space="preserve">6. </w:t>
      </w:r>
      <w:r w:rsidR="003E6544">
        <w:rPr>
          <w:b/>
          <w:sz w:val="26"/>
        </w:rPr>
        <w:t>Ordering of transactions</w:t>
      </w:r>
    </w:p>
    <w:p w:rsidR="00D843A2" w:rsidRDefault="002E6CA8" w:rsidP="00D843A2">
      <w:pPr>
        <w:pStyle w:val="BodyTextIndent"/>
        <w:tabs>
          <w:tab w:val="left" w:pos="24"/>
        </w:tabs>
        <w:adjustRightInd w:val="0"/>
        <w:snapToGrid w:val="0"/>
        <w:spacing w:before="120"/>
        <w:ind w:firstLine="244"/>
        <w:rPr>
          <w:spacing w:val="0"/>
        </w:rPr>
      </w:pPr>
      <w:r>
        <w:rPr>
          <w:spacing w:val="0"/>
        </w:rPr>
        <w:t>While certifying transactions using the two legge</w:t>
      </w:r>
      <w:r w:rsidR="00391922">
        <w:rPr>
          <w:spacing w:val="0"/>
        </w:rPr>
        <w:t>d consensus mechanism on the Verified</w:t>
      </w:r>
      <w:r>
        <w:rPr>
          <w:spacing w:val="0"/>
        </w:rPr>
        <w:t xml:space="preserve"> network addresses the </w:t>
      </w:r>
      <w:r w:rsidR="000014C6">
        <w:rPr>
          <w:spacing w:val="0"/>
        </w:rPr>
        <w:t xml:space="preserve">basic </w:t>
      </w:r>
      <w:r>
        <w:rPr>
          <w:spacing w:val="0"/>
        </w:rPr>
        <w:t xml:space="preserve">conditions for Byzantine fault tolerance, the system needs to consider the situation when one or both peers to a transaction won’t report their previous certifying </w:t>
      </w:r>
      <w:r w:rsidR="00724FEF">
        <w:rPr>
          <w:spacing w:val="0"/>
        </w:rPr>
        <w:t>node</w:t>
      </w:r>
      <w:r>
        <w:rPr>
          <w:spacing w:val="0"/>
        </w:rPr>
        <w:t xml:space="preserve"> correctly</w:t>
      </w:r>
      <w:r w:rsidR="00D843A2">
        <w:rPr>
          <w:spacing w:val="0"/>
        </w:rPr>
        <w:t>.</w:t>
      </w:r>
      <w:r>
        <w:rPr>
          <w:spacing w:val="0"/>
        </w:rPr>
        <w:t xml:space="preserve"> This is where it is important to understand how transactions are ordered on the network and how this ensures </w:t>
      </w:r>
      <w:r w:rsidR="00F61F84">
        <w:rPr>
          <w:spacing w:val="0"/>
        </w:rPr>
        <w:t>tolerance against dishonest behavior.</w:t>
      </w:r>
    </w:p>
    <w:p w:rsidR="00E26EDC" w:rsidRDefault="00AA7794" w:rsidP="00D843A2">
      <w:pPr>
        <w:pStyle w:val="BodyTextIndent"/>
        <w:tabs>
          <w:tab w:val="left" w:pos="24"/>
        </w:tabs>
        <w:adjustRightInd w:val="0"/>
        <w:snapToGrid w:val="0"/>
        <w:spacing w:before="120"/>
        <w:ind w:firstLine="244"/>
        <w:rPr>
          <w:spacing w:val="0"/>
        </w:rPr>
      </w:pPr>
      <w:r>
        <w:rPr>
          <w:spacing w:val="0"/>
        </w:rPr>
        <w:t>The first certifying node</w:t>
      </w:r>
      <w:r w:rsidR="00E26EDC">
        <w:rPr>
          <w:spacing w:val="0"/>
        </w:rPr>
        <w:t xml:space="preserve"> in the network is always the root node on the network. In case, any peer does not report any certifying </w:t>
      </w:r>
      <w:r w:rsidR="00F470B0">
        <w:rPr>
          <w:spacing w:val="0"/>
        </w:rPr>
        <w:t>node</w:t>
      </w:r>
      <w:r w:rsidR="00E26EDC">
        <w:rPr>
          <w:spacing w:val="0"/>
        </w:rPr>
        <w:t xml:space="preserve">, the root node is by default considered as the certifying </w:t>
      </w:r>
      <w:r w:rsidR="00F470B0">
        <w:rPr>
          <w:spacing w:val="0"/>
        </w:rPr>
        <w:t>node</w:t>
      </w:r>
      <w:r w:rsidR="00E26EDC">
        <w:rPr>
          <w:spacing w:val="0"/>
        </w:rPr>
        <w:t xml:space="preserve">. If the root node does not contain a transaction with the peer, then the peer’s subsequent transaction is not certified. </w:t>
      </w:r>
    </w:p>
    <w:p w:rsidR="00F61F84" w:rsidRDefault="00591230" w:rsidP="00A25385">
      <w:pPr>
        <w:pStyle w:val="BodyTextIndent"/>
        <w:tabs>
          <w:tab w:val="left" w:pos="24"/>
        </w:tabs>
        <w:adjustRightInd w:val="0"/>
        <w:snapToGrid w:val="0"/>
        <w:spacing w:before="120"/>
        <w:ind w:firstLine="720"/>
        <w:rPr>
          <w:spacing w:val="0"/>
        </w:rPr>
      </w:pPr>
      <w:r>
        <w:rPr>
          <w:noProof/>
          <w:spacing w:val="0"/>
          <w:lang w:val="en-IN" w:eastAsia="en-IN"/>
        </w:rPr>
        <w:drawing>
          <wp:inline distT="0" distB="0" distL="0" distR="0">
            <wp:extent cx="3368675" cy="2094230"/>
            <wp:effectExtent l="19050" t="0" r="317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368675" cy="2094230"/>
                    </a:xfrm>
                    <a:prstGeom prst="rect">
                      <a:avLst/>
                    </a:prstGeom>
                    <a:noFill/>
                    <a:ln w="9525">
                      <a:noFill/>
                      <a:miter lim="800000"/>
                      <a:headEnd/>
                      <a:tailEnd/>
                    </a:ln>
                  </pic:spPr>
                </pic:pic>
              </a:graphicData>
            </a:graphic>
          </wp:inline>
        </w:drawing>
      </w:r>
    </w:p>
    <w:p w:rsidR="00A25385" w:rsidRDefault="00A25385" w:rsidP="00A25385">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 xml:space="preserve">       </w:t>
      </w:r>
      <w:r w:rsidRPr="00FF10CE">
        <w:rPr>
          <w:rFonts w:ascii="Helvetica" w:eastAsia="Malgun Gothic" w:hAnsi="Helvetica" w:cs="Helvetica"/>
          <w:b/>
          <w:szCs w:val="22"/>
          <w:lang w:eastAsia="ko-KR"/>
        </w:rPr>
        <w:t xml:space="preserve">Figure </w:t>
      </w:r>
      <w:r w:rsidR="00944050">
        <w:rPr>
          <w:rFonts w:ascii="Helvetica" w:eastAsia="Malgun Gothic" w:hAnsi="Helvetica" w:cs="Helvetica"/>
          <w:b/>
          <w:szCs w:val="22"/>
          <w:lang w:eastAsia="ko-KR"/>
        </w:rPr>
        <w:t>8</w:t>
      </w:r>
      <w:r w:rsidRPr="00FF10CE">
        <w:rPr>
          <w:rFonts w:ascii="Helvetica" w:eastAsia="Malgun Gothic" w:hAnsi="Helvetica" w:cs="Helvetica"/>
          <w:b/>
          <w:szCs w:val="22"/>
          <w:lang w:eastAsia="ko-KR"/>
        </w:rPr>
        <w:t xml:space="preserve">. </w:t>
      </w:r>
      <w:r>
        <w:rPr>
          <w:rFonts w:ascii="Helvetica" w:eastAsia="Malgun Gothic" w:hAnsi="Helvetica" w:cs="Helvetica"/>
          <w:b/>
          <w:szCs w:val="22"/>
          <w:lang w:eastAsia="ko-KR"/>
        </w:rPr>
        <w:t xml:space="preserve">Dishonest reporting of previous certifying </w:t>
      </w:r>
      <w:r w:rsidR="00944050">
        <w:rPr>
          <w:rFonts w:ascii="Helvetica" w:eastAsia="Malgun Gothic" w:hAnsi="Helvetica" w:cs="Helvetica"/>
          <w:b/>
          <w:szCs w:val="22"/>
          <w:lang w:eastAsia="ko-KR"/>
        </w:rPr>
        <w:t>nodes</w:t>
      </w:r>
    </w:p>
    <w:p w:rsidR="00F61F84" w:rsidRDefault="00F61F84" w:rsidP="00D843A2">
      <w:pPr>
        <w:pStyle w:val="BodyTextIndent"/>
        <w:tabs>
          <w:tab w:val="left" w:pos="24"/>
        </w:tabs>
        <w:adjustRightInd w:val="0"/>
        <w:snapToGrid w:val="0"/>
        <w:spacing w:before="120"/>
        <w:ind w:firstLine="244"/>
        <w:rPr>
          <w:spacing w:val="0"/>
        </w:rPr>
      </w:pPr>
    </w:p>
    <w:p w:rsidR="00F61F84" w:rsidRDefault="002768D5" w:rsidP="00D843A2">
      <w:pPr>
        <w:pStyle w:val="BodyTextIndent"/>
        <w:tabs>
          <w:tab w:val="left" w:pos="24"/>
        </w:tabs>
        <w:adjustRightInd w:val="0"/>
        <w:snapToGrid w:val="0"/>
        <w:spacing w:before="120"/>
        <w:ind w:firstLine="244"/>
        <w:rPr>
          <w:spacing w:val="0"/>
        </w:rPr>
      </w:pPr>
      <w:r>
        <w:rPr>
          <w:spacing w:val="0"/>
        </w:rPr>
        <w:lastRenderedPageBreak/>
        <w:t xml:space="preserve">The above illustration shows transactions where one or both network peers are dishonest about reporting previous certifying </w:t>
      </w:r>
      <w:r w:rsidR="003E6C48">
        <w:rPr>
          <w:spacing w:val="0"/>
        </w:rPr>
        <w:t>nodes</w:t>
      </w:r>
      <w:r>
        <w:rPr>
          <w:spacing w:val="0"/>
        </w:rPr>
        <w:t>.</w:t>
      </w:r>
    </w:p>
    <w:p w:rsidR="00F95E9B" w:rsidRDefault="002768D5" w:rsidP="00D843A2">
      <w:pPr>
        <w:pStyle w:val="BodyTextIndent"/>
        <w:tabs>
          <w:tab w:val="left" w:pos="24"/>
        </w:tabs>
        <w:adjustRightInd w:val="0"/>
        <w:snapToGrid w:val="0"/>
        <w:spacing w:before="120"/>
        <w:ind w:firstLine="244"/>
        <w:rPr>
          <w:spacing w:val="0"/>
        </w:rPr>
      </w:pPr>
      <w:r>
        <w:rPr>
          <w:spacing w:val="0"/>
        </w:rPr>
        <w:t xml:space="preserve">The first case is where peer A in its transaction with peer E does not report its previous certified transaction where it gives y to peer C, which peer A again subsequently gives to peer E. In this case, the certified transaction AxB provided by the dishonest peer A leads on to the next transaction AyC where </w:t>
      </w:r>
      <w:r w:rsidR="00F95E9B">
        <w:rPr>
          <w:spacing w:val="0"/>
        </w:rPr>
        <w:t>peer A gives y to peer C, which conflicts with the transaction AyE which is then not certified.</w:t>
      </w:r>
    </w:p>
    <w:p w:rsidR="000014C6" w:rsidRDefault="00F95E9B" w:rsidP="00D843A2">
      <w:pPr>
        <w:pStyle w:val="BodyTextIndent"/>
        <w:tabs>
          <w:tab w:val="left" w:pos="24"/>
        </w:tabs>
        <w:adjustRightInd w:val="0"/>
        <w:snapToGrid w:val="0"/>
        <w:spacing w:before="120"/>
        <w:ind w:firstLine="244"/>
        <w:rPr>
          <w:spacing w:val="0"/>
        </w:rPr>
      </w:pPr>
      <w:r>
        <w:rPr>
          <w:spacing w:val="0"/>
        </w:rPr>
        <w:t xml:space="preserve">The second case is where peer B gives x to peer D which in turn gives x to peer C. Then, in the transaction BxC, both peer B and peer C turn out to be dishonest. While peer B refers to the transaction AxB as its previous transaction and does not reveal that it gave x to peer D before this transaction, peer C refers to the transaction AyC as its previous transaction and does not reveal that it had got x from peer D before this transaction. In this case again, </w:t>
      </w:r>
      <w:r w:rsidR="000014C6">
        <w:rPr>
          <w:spacing w:val="0"/>
        </w:rPr>
        <w:t>both certified transactions AyC and AxB can trace to transactions BxD and BxC which repudiates the transaction BxC which is then not certified.</w:t>
      </w:r>
    </w:p>
    <w:p w:rsidR="002768D5" w:rsidRDefault="000014C6" w:rsidP="00D843A2">
      <w:pPr>
        <w:pStyle w:val="BodyTextIndent"/>
        <w:tabs>
          <w:tab w:val="left" w:pos="24"/>
        </w:tabs>
        <w:adjustRightInd w:val="0"/>
        <w:snapToGrid w:val="0"/>
        <w:spacing w:before="120"/>
        <w:ind w:firstLine="244"/>
        <w:rPr>
          <w:spacing w:val="0"/>
        </w:rPr>
      </w:pPr>
      <w:r>
        <w:rPr>
          <w:spacing w:val="0"/>
        </w:rPr>
        <w:t>Such ordering of certified transactions also prevent forks from occurring on the V</w:t>
      </w:r>
      <w:r w:rsidR="00225422">
        <w:rPr>
          <w:spacing w:val="0"/>
        </w:rPr>
        <w:t>erified</w:t>
      </w:r>
      <w:r>
        <w:rPr>
          <w:spacing w:val="0"/>
        </w:rPr>
        <w:t xml:space="preserve"> network where one or more peers go about extending a chain of transactions that emanate from dishonest or wrong reporting of previous transactions.</w:t>
      </w:r>
      <w:r w:rsidR="002768D5">
        <w:rPr>
          <w:spacing w:val="0"/>
        </w:rPr>
        <w:t xml:space="preserve"> </w:t>
      </w:r>
    </w:p>
    <w:p w:rsidR="00234A97" w:rsidRDefault="00234A97" w:rsidP="00234A97">
      <w:pPr>
        <w:pStyle w:val="BodyTextIndent"/>
        <w:tabs>
          <w:tab w:val="left" w:pos="24"/>
        </w:tabs>
        <w:adjustRightInd w:val="0"/>
        <w:snapToGrid w:val="0"/>
        <w:spacing w:before="120"/>
        <w:ind w:firstLine="0"/>
        <w:rPr>
          <w:spacing w:val="0"/>
        </w:rPr>
      </w:pPr>
    </w:p>
    <w:p w:rsidR="00234A97" w:rsidRDefault="00234A97" w:rsidP="00234A97">
      <w:pPr>
        <w:tabs>
          <w:tab w:val="left" w:pos="24"/>
        </w:tabs>
        <w:adjustRightInd w:val="0"/>
        <w:snapToGrid w:val="0"/>
        <w:jc w:val="both"/>
        <w:rPr>
          <w:b/>
          <w:sz w:val="26"/>
        </w:rPr>
      </w:pPr>
      <w:r>
        <w:rPr>
          <w:b/>
          <w:sz w:val="26"/>
        </w:rPr>
        <w:t xml:space="preserve">7. </w:t>
      </w:r>
      <w:r w:rsidR="003E6544">
        <w:rPr>
          <w:b/>
          <w:sz w:val="26"/>
        </w:rPr>
        <w:t xml:space="preserve">Verifying transactions </w:t>
      </w:r>
    </w:p>
    <w:p w:rsidR="00C609FD" w:rsidRDefault="00CF07BB" w:rsidP="00D843A2">
      <w:pPr>
        <w:pStyle w:val="BodyTextIndent"/>
        <w:tabs>
          <w:tab w:val="left" w:pos="24"/>
        </w:tabs>
        <w:adjustRightInd w:val="0"/>
        <w:snapToGrid w:val="0"/>
        <w:spacing w:before="120"/>
        <w:ind w:firstLine="244"/>
        <w:rPr>
          <w:spacing w:val="0"/>
        </w:rPr>
      </w:pPr>
      <w:r>
        <w:rPr>
          <w:spacing w:val="0"/>
        </w:rPr>
        <w:t>T</w:t>
      </w:r>
      <w:r w:rsidR="00391922">
        <w:rPr>
          <w:spacing w:val="0"/>
        </w:rPr>
        <w:t>o verify transactions on the Verified</w:t>
      </w:r>
      <w:r>
        <w:rPr>
          <w:spacing w:val="0"/>
        </w:rPr>
        <w:t xml:space="preserve"> network, a network peer  should identify the merkle tree branch </w:t>
      </w:r>
      <w:r w:rsidR="00AB3CDC">
        <w:rPr>
          <w:spacing w:val="0"/>
        </w:rPr>
        <w:t>linking the transaction to the block it is packaged in</w:t>
      </w:r>
      <w:r w:rsidR="00C609FD">
        <w:rPr>
          <w:spacing w:val="0"/>
        </w:rPr>
        <w:t xml:space="preserve"> on a participating peer</w:t>
      </w:r>
      <w:r w:rsidR="00D843A2">
        <w:rPr>
          <w:spacing w:val="0"/>
        </w:rPr>
        <w:t>.</w:t>
      </w:r>
    </w:p>
    <w:p w:rsidR="00957A69" w:rsidRDefault="00F609A5" w:rsidP="00D843A2">
      <w:pPr>
        <w:pStyle w:val="BodyTextIndent"/>
        <w:tabs>
          <w:tab w:val="left" w:pos="24"/>
        </w:tabs>
        <w:adjustRightInd w:val="0"/>
        <w:snapToGrid w:val="0"/>
        <w:spacing w:before="120"/>
        <w:ind w:firstLine="244"/>
        <w:rPr>
          <w:spacing w:val="0"/>
        </w:rPr>
      </w:pPr>
      <w:r>
        <w:rPr>
          <w:spacing w:val="0"/>
        </w:rPr>
        <w:t xml:space="preserve">In order to ensure that participating peers </w:t>
      </w:r>
      <w:r w:rsidR="00D901A1">
        <w:rPr>
          <w:spacing w:val="0"/>
        </w:rPr>
        <w:t xml:space="preserve">include all transactions in a block or </w:t>
      </w:r>
      <w:r w:rsidR="00036929">
        <w:rPr>
          <w:spacing w:val="0"/>
        </w:rPr>
        <w:t xml:space="preserve">not </w:t>
      </w:r>
      <w:r w:rsidR="00D901A1">
        <w:rPr>
          <w:spacing w:val="0"/>
        </w:rPr>
        <w:t>succeed in making certifying nodes skip transactions included in a block</w:t>
      </w:r>
      <w:r w:rsidR="00560261">
        <w:rPr>
          <w:spacing w:val="0"/>
        </w:rPr>
        <w:t xml:space="preserve"> in a transaction chain, the Verified protocol requires certifying nodes to query the participating peers for</w:t>
      </w:r>
      <w:r w:rsidR="00957A69">
        <w:rPr>
          <w:spacing w:val="0"/>
        </w:rPr>
        <w:t xml:space="preserve"> their recent transaction block. From the most recent transaction element in the block, the certifying node can check the previous certifying node and query the previous node for its transaction chain. The previous certifying node’s copy of the transaction chain should be the same as the most recent transaction block the certifying node retrieves from the peer. If the previous certifying node is not the most recent one, it will also be pointing to a different certifying node succeeding it. </w:t>
      </w:r>
    </w:p>
    <w:p w:rsidR="00D843A2" w:rsidRDefault="00957A69" w:rsidP="00D843A2">
      <w:pPr>
        <w:pStyle w:val="BodyTextIndent"/>
        <w:tabs>
          <w:tab w:val="left" w:pos="24"/>
        </w:tabs>
        <w:adjustRightInd w:val="0"/>
        <w:snapToGrid w:val="0"/>
        <w:spacing w:before="120"/>
        <w:ind w:firstLine="244"/>
        <w:rPr>
          <w:spacing w:val="0"/>
        </w:rPr>
      </w:pPr>
      <w:r>
        <w:rPr>
          <w:spacing w:val="0"/>
        </w:rPr>
        <w:t xml:space="preserve"> </w:t>
      </w:r>
      <w:r w:rsidR="00560261">
        <w:rPr>
          <w:spacing w:val="0"/>
        </w:rPr>
        <w:t xml:space="preserve"> </w:t>
      </w:r>
      <w:r w:rsidR="00D901A1">
        <w:rPr>
          <w:spacing w:val="0"/>
        </w:rPr>
        <w:t xml:space="preserve"> </w:t>
      </w:r>
      <w:r w:rsidR="00AB3CDC">
        <w:rPr>
          <w:spacing w:val="0"/>
        </w:rPr>
        <w:t xml:space="preserve"> </w:t>
      </w:r>
      <w:r w:rsidR="004A53E5">
        <w:rPr>
          <w:noProof/>
          <w:spacing w:val="0"/>
          <w:lang w:val="en-IN" w:eastAsia="en-IN"/>
        </w:rPr>
        <w:drawing>
          <wp:inline distT="0" distB="0" distL="0" distR="0">
            <wp:extent cx="5056505" cy="25869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56505" cy="2586990"/>
                    </a:xfrm>
                    <a:prstGeom prst="rect">
                      <a:avLst/>
                    </a:prstGeom>
                    <a:noFill/>
                    <a:ln w="9525">
                      <a:noFill/>
                      <a:miter lim="800000"/>
                      <a:headEnd/>
                      <a:tailEnd/>
                    </a:ln>
                  </pic:spPr>
                </pic:pic>
              </a:graphicData>
            </a:graphic>
          </wp:inline>
        </w:drawing>
      </w:r>
    </w:p>
    <w:p w:rsidR="00A51F2E" w:rsidRDefault="00A51F2E" w:rsidP="00D843A2">
      <w:pPr>
        <w:pStyle w:val="BodyTextIndent"/>
        <w:tabs>
          <w:tab w:val="left" w:pos="24"/>
        </w:tabs>
        <w:adjustRightInd w:val="0"/>
        <w:snapToGrid w:val="0"/>
        <w:spacing w:before="120"/>
        <w:ind w:firstLine="244"/>
        <w:rPr>
          <w:spacing w:val="0"/>
        </w:rPr>
      </w:pPr>
      <w:r>
        <w:rPr>
          <w:rFonts w:ascii="Helvetica" w:eastAsia="Malgun Gothic" w:hAnsi="Helvetica" w:cs="Helvetica"/>
          <w:b/>
          <w:szCs w:val="22"/>
          <w:lang w:eastAsia="ko-KR"/>
        </w:rPr>
        <w:t xml:space="preserve"> </w:t>
      </w:r>
      <w:r w:rsidRPr="00FF10CE">
        <w:rPr>
          <w:rFonts w:ascii="Helvetica" w:eastAsia="Malgun Gothic" w:hAnsi="Helvetica" w:cs="Helvetica"/>
          <w:b/>
          <w:szCs w:val="22"/>
          <w:lang w:eastAsia="ko-KR"/>
        </w:rPr>
        <w:t xml:space="preserve">Figure </w:t>
      </w:r>
      <w:r w:rsidR="00036929">
        <w:rPr>
          <w:rFonts w:ascii="Helvetica" w:eastAsia="Malgun Gothic" w:hAnsi="Helvetica" w:cs="Helvetica"/>
          <w:b/>
          <w:szCs w:val="22"/>
          <w:lang w:eastAsia="ko-KR"/>
        </w:rPr>
        <w:t>9</w:t>
      </w:r>
      <w:r w:rsidRPr="00FF10CE">
        <w:rPr>
          <w:rFonts w:ascii="Helvetica" w:eastAsia="Malgun Gothic" w:hAnsi="Helvetica" w:cs="Helvetica"/>
          <w:b/>
          <w:szCs w:val="22"/>
          <w:lang w:eastAsia="ko-KR"/>
        </w:rPr>
        <w:t xml:space="preserve">. </w:t>
      </w:r>
      <w:r>
        <w:rPr>
          <w:rFonts w:ascii="Helvetica" w:eastAsia="Malgun Gothic" w:hAnsi="Helvetica" w:cs="Helvetica"/>
          <w:b/>
          <w:szCs w:val="22"/>
          <w:lang w:eastAsia="ko-KR"/>
        </w:rPr>
        <w:t>Verifying transaction chain before certifying transaction</w:t>
      </w:r>
    </w:p>
    <w:p w:rsidR="00961EA0" w:rsidRDefault="00961EA0" w:rsidP="00D843A2">
      <w:pPr>
        <w:pStyle w:val="BodyTextIndent"/>
        <w:tabs>
          <w:tab w:val="left" w:pos="24"/>
        </w:tabs>
        <w:adjustRightInd w:val="0"/>
        <w:snapToGrid w:val="0"/>
        <w:spacing w:before="120"/>
        <w:ind w:firstLine="244"/>
        <w:rPr>
          <w:spacing w:val="0"/>
        </w:rPr>
      </w:pPr>
      <w:r>
        <w:rPr>
          <w:spacing w:val="0"/>
        </w:rPr>
        <w:lastRenderedPageBreak/>
        <w:t>If the previous certifying node is corrupt or is hacked by the peer in any way, querying a few previous certifying nodes should establish if the peer is honest or not.</w:t>
      </w:r>
    </w:p>
    <w:p w:rsidR="00967310" w:rsidRDefault="00A55193" w:rsidP="00D843A2">
      <w:pPr>
        <w:pStyle w:val="BodyTextIndent"/>
        <w:tabs>
          <w:tab w:val="left" w:pos="24"/>
        </w:tabs>
        <w:adjustRightInd w:val="0"/>
        <w:snapToGrid w:val="0"/>
        <w:spacing w:before="120"/>
        <w:ind w:firstLine="244"/>
        <w:rPr>
          <w:spacing w:val="0"/>
        </w:rPr>
      </w:pPr>
      <w:r>
        <w:rPr>
          <w:spacing w:val="0"/>
        </w:rPr>
        <w:t>To check</w:t>
      </w:r>
      <w:r w:rsidR="007508FB">
        <w:rPr>
          <w:spacing w:val="0"/>
        </w:rPr>
        <w:t xml:space="preserve"> circular transactions where an asset or commodity is transacted between more than two parties in such a way that the asset or commodity comes back to the parties again</w:t>
      </w:r>
      <w:r>
        <w:rPr>
          <w:spacing w:val="0"/>
        </w:rPr>
        <w:t xml:space="preserve">, </w:t>
      </w:r>
      <w:r w:rsidR="00967310">
        <w:rPr>
          <w:spacing w:val="0"/>
        </w:rPr>
        <w:t>a certifying node can check for the trans</w:t>
      </w:r>
      <w:r w:rsidR="00A10B18">
        <w:rPr>
          <w:spacing w:val="0"/>
        </w:rPr>
        <w:t>action in the transaction chain</w:t>
      </w:r>
      <w:r w:rsidR="007508FB">
        <w:rPr>
          <w:spacing w:val="0"/>
        </w:rPr>
        <w:t>.</w:t>
      </w:r>
      <w:r w:rsidR="00967310">
        <w:rPr>
          <w:spacing w:val="0"/>
        </w:rPr>
        <w:t xml:space="preserve"> The same transaction type with the same transmitting peer and the same timestamp and the same name/value pair for the asset should not be found in the transaction chain.</w:t>
      </w:r>
    </w:p>
    <w:p w:rsidR="007508FB" w:rsidRDefault="00967310" w:rsidP="00D843A2">
      <w:pPr>
        <w:pStyle w:val="BodyTextIndent"/>
        <w:tabs>
          <w:tab w:val="left" w:pos="24"/>
        </w:tabs>
        <w:adjustRightInd w:val="0"/>
        <w:snapToGrid w:val="0"/>
        <w:spacing w:before="120"/>
        <w:ind w:firstLine="244"/>
        <w:rPr>
          <w:spacing w:val="0"/>
        </w:rPr>
      </w:pPr>
      <w:r>
        <w:rPr>
          <w:spacing w:val="0"/>
        </w:rPr>
        <w:t xml:space="preserve">If the transaction involves expenditure of currency, </w:t>
      </w:r>
      <w:r w:rsidR="00954376">
        <w:rPr>
          <w:spacing w:val="0"/>
        </w:rPr>
        <w:t>the sum of currency received in all previous transactions should be more than the sum of currency expended in all previous transactions, and the difference between them should be less than the amount of currency proposed to be incurred as expenditure in the current transaction.</w:t>
      </w:r>
      <w:r>
        <w:rPr>
          <w:spacing w:val="0"/>
        </w:rPr>
        <w:t xml:space="preserve"> </w:t>
      </w:r>
    </w:p>
    <w:p w:rsidR="00DF6F63" w:rsidRDefault="00DF6F63" w:rsidP="00234A97">
      <w:pPr>
        <w:pStyle w:val="BodyTextIndent"/>
        <w:tabs>
          <w:tab w:val="left" w:pos="24"/>
        </w:tabs>
        <w:adjustRightInd w:val="0"/>
        <w:snapToGrid w:val="0"/>
        <w:spacing w:before="120"/>
        <w:ind w:firstLine="0"/>
        <w:rPr>
          <w:spacing w:val="0"/>
        </w:rPr>
      </w:pPr>
    </w:p>
    <w:p w:rsidR="00DF6F63" w:rsidRDefault="00DF6F63" w:rsidP="00DF6F63">
      <w:pPr>
        <w:tabs>
          <w:tab w:val="left" w:pos="24"/>
        </w:tabs>
        <w:adjustRightInd w:val="0"/>
        <w:snapToGrid w:val="0"/>
        <w:jc w:val="both"/>
        <w:rPr>
          <w:b/>
          <w:sz w:val="26"/>
        </w:rPr>
      </w:pPr>
      <w:r>
        <w:rPr>
          <w:b/>
          <w:sz w:val="26"/>
        </w:rPr>
        <w:t xml:space="preserve">8. </w:t>
      </w:r>
      <w:r w:rsidR="003E6544">
        <w:rPr>
          <w:b/>
          <w:sz w:val="26"/>
        </w:rPr>
        <w:t>Privacy</w:t>
      </w:r>
    </w:p>
    <w:p w:rsidR="00D843A2" w:rsidRDefault="00391922" w:rsidP="00D843A2">
      <w:pPr>
        <w:pStyle w:val="BodyTextIndent"/>
        <w:tabs>
          <w:tab w:val="left" w:pos="24"/>
        </w:tabs>
        <w:adjustRightInd w:val="0"/>
        <w:snapToGrid w:val="0"/>
        <w:spacing w:before="120"/>
        <w:ind w:firstLine="244"/>
        <w:rPr>
          <w:spacing w:val="0"/>
        </w:rPr>
      </w:pPr>
      <w:r>
        <w:rPr>
          <w:spacing w:val="0"/>
        </w:rPr>
        <w:t>By certifying users on the Verified</w:t>
      </w:r>
      <w:r w:rsidR="00164B79">
        <w:rPr>
          <w:spacing w:val="0"/>
        </w:rPr>
        <w:t xml:space="preserve"> network, Sybil attacks are expected to be discouraged where one or more users clone themselves and attacks the network</w:t>
      </w:r>
      <w:r w:rsidR="00D843A2">
        <w:rPr>
          <w:spacing w:val="0"/>
        </w:rPr>
        <w:t>.</w:t>
      </w:r>
      <w:r>
        <w:rPr>
          <w:spacing w:val="0"/>
        </w:rPr>
        <w:t xml:space="preserve"> Verified</w:t>
      </w:r>
      <w:r w:rsidR="00164B79">
        <w:rPr>
          <w:spacing w:val="0"/>
        </w:rPr>
        <w:t xml:space="preserve"> network peers can have mappings to X.509 certificates.</w:t>
      </w:r>
    </w:p>
    <w:p w:rsidR="00164B79" w:rsidRDefault="004A13B9" w:rsidP="00D843A2">
      <w:pPr>
        <w:pStyle w:val="BodyTextIndent"/>
        <w:tabs>
          <w:tab w:val="left" w:pos="24"/>
        </w:tabs>
        <w:adjustRightInd w:val="0"/>
        <w:snapToGrid w:val="0"/>
        <w:spacing w:before="120"/>
        <w:ind w:firstLine="244"/>
        <w:rPr>
          <w:spacing w:val="0"/>
        </w:rPr>
      </w:pPr>
      <w:r>
        <w:rPr>
          <w:spacing w:val="0"/>
        </w:rPr>
        <w:t>Since routing hops on the network are iterative rather than recursive</w:t>
      </w:r>
      <w:r w:rsidR="00391922">
        <w:rPr>
          <w:spacing w:val="0"/>
        </w:rPr>
        <w:t>, it also prevents network peers</w:t>
      </w:r>
      <w:r>
        <w:rPr>
          <w:spacing w:val="0"/>
        </w:rPr>
        <w:t xml:space="preserve"> in a route from knowing each other. This keeps transaction references distributed in the network address space and prevent related peers in a transaction or on the same route from wiping out all references of a transaction.</w:t>
      </w:r>
    </w:p>
    <w:p w:rsidR="005A74B3" w:rsidRDefault="00391922" w:rsidP="00D843A2">
      <w:pPr>
        <w:pStyle w:val="BodyTextIndent"/>
        <w:tabs>
          <w:tab w:val="left" w:pos="24"/>
        </w:tabs>
        <w:adjustRightInd w:val="0"/>
        <w:snapToGrid w:val="0"/>
        <w:spacing w:before="120"/>
        <w:ind w:firstLine="244"/>
        <w:rPr>
          <w:spacing w:val="0"/>
        </w:rPr>
      </w:pPr>
      <w:r>
        <w:rPr>
          <w:spacing w:val="0"/>
        </w:rPr>
        <w:t>Since peers on the Verified</w:t>
      </w:r>
      <w:r w:rsidR="005A74B3">
        <w:rPr>
          <w:spacing w:val="0"/>
        </w:rPr>
        <w:t xml:space="preserve"> network do not have to do broadcasts to announce transactions, chances of corrupting buckets or routing tables using network broadcasts is minimized.</w:t>
      </w:r>
    </w:p>
    <w:p w:rsidR="004A13B9" w:rsidRDefault="005A74B3" w:rsidP="00D843A2">
      <w:pPr>
        <w:pStyle w:val="BodyTextIndent"/>
        <w:tabs>
          <w:tab w:val="left" w:pos="24"/>
        </w:tabs>
        <w:adjustRightInd w:val="0"/>
        <w:snapToGrid w:val="0"/>
        <w:spacing w:before="120"/>
        <w:ind w:firstLine="244"/>
        <w:rPr>
          <w:spacing w:val="0"/>
        </w:rPr>
      </w:pPr>
      <w:r>
        <w:rPr>
          <w:spacing w:val="0"/>
        </w:rPr>
        <w:t xml:space="preserve">Finally, </w:t>
      </w:r>
      <w:r w:rsidR="00385582">
        <w:rPr>
          <w:spacing w:val="0"/>
        </w:rPr>
        <w:t>besides using TLS like network security protocols, one way SHA hashes, etc, request and response messages exchanged in clear format should be homomorphically encrypted so that no message parts are in clear format in network, storage or volatile memory.</w:t>
      </w:r>
    </w:p>
    <w:p w:rsidR="00DF6F63" w:rsidRDefault="00DF6F63" w:rsidP="00DF6F63">
      <w:pPr>
        <w:pStyle w:val="BodyTextIndent"/>
        <w:tabs>
          <w:tab w:val="left" w:pos="24"/>
        </w:tabs>
        <w:adjustRightInd w:val="0"/>
        <w:snapToGrid w:val="0"/>
        <w:spacing w:before="120"/>
        <w:ind w:firstLine="0"/>
        <w:rPr>
          <w:spacing w:val="0"/>
        </w:rPr>
      </w:pPr>
    </w:p>
    <w:p w:rsidR="00DF6F63" w:rsidRDefault="00DF6F63" w:rsidP="00DF6F63">
      <w:pPr>
        <w:tabs>
          <w:tab w:val="left" w:pos="24"/>
        </w:tabs>
        <w:adjustRightInd w:val="0"/>
        <w:snapToGrid w:val="0"/>
        <w:jc w:val="both"/>
        <w:rPr>
          <w:b/>
          <w:sz w:val="26"/>
        </w:rPr>
      </w:pPr>
      <w:r>
        <w:rPr>
          <w:b/>
          <w:sz w:val="26"/>
        </w:rPr>
        <w:t>9. Inputs and Outputs</w:t>
      </w:r>
    </w:p>
    <w:p w:rsidR="0095046C" w:rsidRDefault="00391922" w:rsidP="00D843A2">
      <w:pPr>
        <w:pStyle w:val="BodyTextIndent"/>
        <w:tabs>
          <w:tab w:val="left" w:pos="24"/>
        </w:tabs>
        <w:adjustRightInd w:val="0"/>
        <w:snapToGrid w:val="0"/>
        <w:spacing w:before="120"/>
        <w:ind w:firstLine="244"/>
        <w:rPr>
          <w:spacing w:val="0"/>
        </w:rPr>
      </w:pPr>
      <w:r>
        <w:rPr>
          <w:spacing w:val="0"/>
        </w:rPr>
        <w:t>Transactions on the Verified</w:t>
      </w:r>
      <w:r w:rsidR="00DA6C23">
        <w:rPr>
          <w:spacing w:val="0"/>
        </w:rPr>
        <w:t xml:space="preserve"> network are expected to transfer value from one network peer to another</w:t>
      </w:r>
      <w:r w:rsidR="00D843A2">
        <w:rPr>
          <w:spacing w:val="0"/>
        </w:rPr>
        <w:t>.</w:t>
      </w:r>
      <w:r w:rsidR="00DA6C23">
        <w:rPr>
          <w:spacing w:val="0"/>
        </w:rPr>
        <w:t xml:space="preserve"> Therefo</w:t>
      </w:r>
      <w:r w:rsidR="002B6F93">
        <w:rPr>
          <w:spacing w:val="0"/>
        </w:rPr>
        <w:t>re, each network node on the Verified</w:t>
      </w:r>
      <w:r w:rsidR="00DA6C23">
        <w:rPr>
          <w:spacing w:val="0"/>
        </w:rPr>
        <w:t xml:space="preserve"> network should implement a value store which can store assets such as investment certificates, credit notes, deposit certificates, etc, and currencies such as the Via, Bitcoin, US dollar, etc. Assets can be brought or acquired against currencies. </w:t>
      </w:r>
      <w:r w:rsidR="006D26DB">
        <w:rPr>
          <w:spacing w:val="0"/>
        </w:rPr>
        <w:t>Assets can be redeemed against currencies that are then received in the node</w:t>
      </w:r>
      <w:r w:rsidR="002B6F93">
        <w:rPr>
          <w:spacing w:val="0"/>
        </w:rPr>
        <w:t>’s value store. Users on the Verified</w:t>
      </w:r>
      <w:r w:rsidR="006D26DB">
        <w:rPr>
          <w:spacing w:val="0"/>
        </w:rPr>
        <w:t xml:space="preserve"> network </w:t>
      </w:r>
      <w:r w:rsidR="0095046C">
        <w:rPr>
          <w:spacing w:val="0"/>
        </w:rPr>
        <w:t>can request Via to be transferred to a network address against Assets they hold on their network nodes</w:t>
      </w:r>
      <w:r w:rsidR="00DA6C23">
        <w:rPr>
          <w:spacing w:val="0"/>
        </w:rPr>
        <w:t>.</w:t>
      </w:r>
      <w:r w:rsidR="0095046C">
        <w:rPr>
          <w:spacing w:val="0"/>
        </w:rPr>
        <w:t xml:space="preserve"> </w:t>
      </w:r>
    </w:p>
    <w:p w:rsidR="0095046C" w:rsidRDefault="0095046C" w:rsidP="00D843A2">
      <w:pPr>
        <w:pStyle w:val="BodyTextIndent"/>
        <w:tabs>
          <w:tab w:val="left" w:pos="24"/>
        </w:tabs>
        <w:adjustRightInd w:val="0"/>
        <w:snapToGrid w:val="0"/>
        <w:spacing w:before="120"/>
        <w:ind w:firstLine="244"/>
        <w:rPr>
          <w:spacing w:val="0"/>
        </w:rPr>
      </w:pPr>
      <w:r>
        <w:rPr>
          <w:spacing w:val="0"/>
        </w:rPr>
        <w:t xml:space="preserve">A typical request format for transferring Via would be </w:t>
      </w:r>
    </w:p>
    <w:p w:rsidR="0095046C" w:rsidRDefault="0095046C" w:rsidP="00D843A2">
      <w:pPr>
        <w:pStyle w:val="BodyTextIndent"/>
        <w:tabs>
          <w:tab w:val="left" w:pos="24"/>
        </w:tabs>
        <w:adjustRightInd w:val="0"/>
        <w:snapToGrid w:val="0"/>
        <w:spacing w:before="120"/>
        <w:ind w:firstLine="244"/>
        <w:rPr>
          <w:spacing w:val="0"/>
        </w:rPr>
      </w:pPr>
      <w:r>
        <w:rPr>
          <w:spacing w:val="0"/>
        </w:rPr>
        <w:tab/>
      </w:r>
      <w:r w:rsidR="00320469">
        <w:rPr>
          <w:spacing w:val="0"/>
        </w:rPr>
        <w:t>transfer</w:t>
      </w:r>
      <w:r>
        <w:rPr>
          <w:spacing w:val="0"/>
        </w:rPr>
        <w:t>(type, asset reference, address to credit, amount of via)</w:t>
      </w:r>
    </w:p>
    <w:p w:rsidR="0095046C" w:rsidRDefault="0095046C" w:rsidP="0095046C">
      <w:pPr>
        <w:pStyle w:val="BodyTextIndent"/>
        <w:tabs>
          <w:tab w:val="left" w:pos="24"/>
        </w:tabs>
        <w:adjustRightInd w:val="0"/>
        <w:snapToGrid w:val="0"/>
        <w:spacing w:before="120"/>
        <w:ind w:left="244" w:firstLine="0"/>
        <w:rPr>
          <w:spacing w:val="0"/>
        </w:rPr>
      </w:pPr>
      <w:r>
        <w:rPr>
          <w:spacing w:val="0"/>
        </w:rPr>
        <w:t>Where, type is the type of transfer which can be a debit or credit transfer, asset</w:t>
      </w:r>
      <w:r w:rsidR="00883540">
        <w:rPr>
          <w:spacing w:val="0"/>
        </w:rPr>
        <w:t xml:space="preserve"> </w:t>
      </w:r>
      <w:r>
        <w:rPr>
          <w:spacing w:val="0"/>
        </w:rPr>
        <w:t>reference is the certificate in the store of the peer, address to credit is the network address of the beneficiary peer, and amount of Via refers to the value of Via to transfer.</w:t>
      </w:r>
    </w:p>
    <w:p w:rsidR="00D843A2" w:rsidRDefault="0095046C" w:rsidP="0095046C">
      <w:pPr>
        <w:pStyle w:val="BodyTextIndent"/>
        <w:tabs>
          <w:tab w:val="left" w:pos="24"/>
        </w:tabs>
        <w:adjustRightInd w:val="0"/>
        <w:snapToGrid w:val="0"/>
        <w:spacing w:before="120"/>
        <w:ind w:left="244" w:firstLine="0"/>
        <w:rPr>
          <w:spacing w:val="0"/>
        </w:rPr>
      </w:pPr>
      <w:r>
        <w:rPr>
          <w:spacing w:val="0"/>
        </w:rPr>
        <w:t xml:space="preserve"> </w:t>
      </w:r>
      <w:r w:rsidR="00DA6C23">
        <w:rPr>
          <w:spacing w:val="0"/>
        </w:rPr>
        <w:t xml:space="preserve"> </w:t>
      </w:r>
    </w:p>
    <w:p w:rsidR="00A81BD4" w:rsidRDefault="0095046C" w:rsidP="00D843A2">
      <w:pPr>
        <w:pStyle w:val="BodyTextIndent"/>
        <w:tabs>
          <w:tab w:val="left" w:pos="24"/>
        </w:tabs>
        <w:adjustRightInd w:val="0"/>
        <w:snapToGrid w:val="0"/>
        <w:spacing w:before="120"/>
        <w:ind w:firstLine="244"/>
        <w:rPr>
          <w:spacing w:val="0"/>
        </w:rPr>
      </w:pPr>
      <w:r>
        <w:rPr>
          <w:noProof/>
          <w:spacing w:val="0"/>
          <w:lang w:val="en-IN" w:eastAsia="en-IN"/>
        </w:rPr>
        <w:lastRenderedPageBreak/>
        <w:t xml:space="preserve">                  </w:t>
      </w:r>
      <w:r w:rsidR="00A81BD4">
        <w:rPr>
          <w:noProof/>
          <w:spacing w:val="0"/>
          <w:lang w:val="en-IN" w:eastAsia="en-IN"/>
        </w:rPr>
        <w:drawing>
          <wp:inline distT="0" distB="0" distL="0" distR="0">
            <wp:extent cx="3407410" cy="2399030"/>
            <wp:effectExtent l="19050" t="0" r="254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407410" cy="2399030"/>
                    </a:xfrm>
                    <a:prstGeom prst="rect">
                      <a:avLst/>
                    </a:prstGeom>
                    <a:noFill/>
                    <a:ln w="9525">
                      <a:noFill/>
                      <a:miter lim="800000"/>
                      <a:headEnd/>
                      <a:tailEnd/>
                    </a:ln>
                  </pic:spPr>
                </pic:pic>
              </a:graphicData>
            </a:graphic>
          </wp:inline>
        </w:drawing>
      </w:r>
    </w:p>
    <w:p w:rsidR="00DF6F63" w:rsidRDefault="0095046C" w:rsidP="00DF6F63">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 xml:space="preserve">           </w:t>
      </w:r>
      <w:r w:rsidR="003371FB">
        <w:rPr>
          <w:rFonts w:ascii="Helvetica" w:eastAsia="Malgun Gothic" w:hAnsi="Helvetica" w:cs="Helvetica"/>
          <w:b/>
          <w:szCs w:val="22"/>
          <w:lang w:eastAsia="ko-KR"/>
        </w:rPr>
        <w:t xml:space="preserve">         </w:t>
      </w:r>
      <w:r>
        <w:rPr>
          <w:rFonts w:ascii="Helvetica" w:eastAsia="Malgun Gothic" w:hAnsi="Helvetica" w:cs="Helvetica"/>
          <w:b/>
          <w:szCs w:val="22"/>
          <w:lang w:eastAsia="ko-KR"/>
        </w:rPr>
        <w:t xml:space="preserve"> </w:t>
      </w:r>
      <w:r w:rsidRPr="00FF10CE">
        <w:rPr>
          <w:rFonts w:ascii="Helvetica" w:eastAsia="Malgun Gothic" w:hAnsi="Helvetica" w:cs="Helvetica"/>
          <w:b/>
          <w:szCs w:val="22"/>
          <w:lang w:eastAsia="ko-KR"/>
        </w:rPr>
        <w:t xml:space="preserve">Figure </w:t>
      </w:r>
      <w:r w:rsidR="00A10B18">
        <w:rPr>
          <w:rFonts w:ascii="Helvetica" w:eastAsia="Malgun Gothic" w:hAnsi="Helvetica" w:cs="Helvetica"/>
          <w:b/>
          <w:szCs w:val="22"/>
          <w:lang w:eastAsia="ko-KR"/>
        </w:rPr>
        <w:t>10</w:t>
      </w:r>
      <w:r w:rsidRPr="00FF10CE">
        <w:rPr>
          <w:rFonts w:ascii="Helvetica" w:eastAsia="Malgun Gothic" w:hAnsi="Helvetica" w:cs="Helvetica"/>
          <w:b/>
          <w:szCs w:val="22"/>
          <w:lang w:eastAsia="ko-KR"/>
        </w:rPr>
        <w:t xml:space="preserve">. </w:t>
      </w:r>
      <w:r w:rsidR="001A381E">
        <w:rPr>
          <w:rFonts w:ascii="Helvetica" w:eastAsia="Malgun Gothic" w:hAnsi="Helvetica" w:cs="Helvetica"/>
          <w:b/>
          <w:szCs w:val="22"/>
          <w:lang w:eastAsia="ko-KR"/>
        </w:rPr>
        <w:t>Value store on Verified</w:t>
      </w:r>
      <w:r>
        <w:rPr>
          <w:rFonts w:ascii="Helvetica" w:eastAsia="Malgun Gothic" w:hAnsi="Helvetica" w:cs="Helvetica"/>
          <w:b/>
          <w:szCs w:val="22"/>
          <w:lang w:eastAsia="ko-KR"/>
        </w:rPr>
        <w:t xml:space="preserve"> network peer</w:t>
      </w:r>
    </w:p>
    <w:p w:rsidR="0095046C" w:rsidRDefault="0095046C" w:rsidP="00DF6F63">
      <w:pPr>
        <w:pStyle w:val="BodyTextIndent"/>
        <w:tabs>
          <w:tab w:val="left" w:pos="24"/>
        </w:tabs>
        <w:adjustRightInd w:val="0"/>
        <w:snapToGrid w:val="0"/>
        <w:spacing w:before="120"/>
        <w:ind w:firstLine="0"/>
        <w:rPr>
          <w:spacing w:val="0"/>
        </w:rPr>
      </w:pPr>
    </w:p>
    <w:p w:rsidR="008456EB" w:rsidRDefault="003A559B" w:rsidP="0095046C">
      <w:pPr>
        <w:pStyle w:val="BodyTextIndent"/>
        <w:tabs>
          <w:tab w:val="left" w:pos="24"/>
        </w:tabs>
        <w:adjustRightInd w:val="0"/>
        <w:snapToGrid w:val="0"/>
        <w:spacing w:before="120"/>
        <w:ind w:firstLine="244"/>
        <w:rPr>
          <w:spacing w:val="0"/>
        </w:rPr>
      </w:pPr>
      <w:r>
        <w:rPr>
          <w:spacing w:val="0"/>
        </w:rPr>
        <w:t>APIs provided</w:t>
      </w:r>
      <w:r w:rsidR="002B6F93">
        <w:rPr>
          <w:spacing w:val="0"/>
        </w:rPr>
        <w:t xml:space="preserve"> by each network peer on the Verified</w:t>
      </w:r>
      <w:r>
        <w:rPr>
          <w:spacing w:val="0"/>
        </w:rPr>
        <w:t xml:space="preserve"> network should support the following functions : PING, STORE, FIND_TX, FIND_PEER</w:t>
      </w:r>
      <w:r w:rsidR="0095046C">
        <w:rPr>
          <w:spacing w:val="0"/>
        </w:rPr>
        <w:t>.</w:t>
      </w:r>
      <w:r>
        <w:rPr>
          <w:spacing w:val="0"/>
        </w:rPr>
        <w:t xml:space="preserve"> </w:t>
      </w:r>
    </w:p>
    <w:p w:rsidR="003C1190" w:rsidRPr="003C1190" w:rsidRDefault="003C1190" w:rsidP="003C1190">
      <w:pPr>
        <w:pStyle w:val="BodyTextIndent"/>
        <w:tabs>
          <w:tab w:val="left" w:pos="24"/>
        </w:tabs>
        <w:adjustRightInd w:val="0"/>
        <w:snapToGrid w:val="0"/>
        <w:spacing w:before="120"/>
        <w:ind w:firstLine="244"/>
        <w:rPr>
          <w:rFonts w:eastAsia="Times New Roman"/>
          <w:color w:val="222222"/>
          <w:szCs w:val="22"/>
          <w:lang w:val="en-IN" w:eastAsia="en-IN"/>
        </w:rPr>
      </w:pPr>
      <w:r w:rsidRPr="003C1190">
        <w:rPr>
          <w:rFonts w:eastAsia="Times New Roman"/>
          <w:color w:val="222222"/>
          <w:szCs w:val="22"/>
          <w:lang w:val="en-IN" w:eastAsia="en-IN"/>
        </w:rPr>
        <w:t>Assets can have any number of sub types - eg, investments, deposits, loa</w:t>
      </w:r>
      <w:r w:rsidR="00766765">
        <w:rPr>
          <w:rFonts w:eastAsia="Times New Roman"/>
          <w:color w:val="222222"/>
          <w:szCs w:val="22"/>
          <w:lang w:val="en-IN" w:eastAsia="en-IN"/>
        </w:rPr>
        <w:t>ns, credit linked notes, etc</w:t>
      </w:r>
      <w:r w:rsidRPr="003C1190">
        <w:rPr>
          <w:rFonts w:eastAsia="Times New Roman"/>
          <w:color w:val="222222"/>
          <w:szCs w:val="22"/>
          <w:lang w:val="en-IN" w:eastAsia="en-IN"/>
        </w:rPr>
        <w:t xml:space="preserve">. </w:t>
      </w:r>
      <w:r w:rsidR="00766765">
        <w:rPr>
          <w:rFonts w:eastAsia="Times New Roman"/>
          <w:color w:val="222222"/>
          <w:szCs w:val="22"/>
          <w:lang w:val="en-IN" w:eastAsia="en-IN"/>
        </w:rPr>
        <w:t>S</w:t>
      </w:r>
      <w:r w:rsidRPr="003C1190">
        <w:rPr>
          <w:rFonts w:eastAsia="Times New Roman"/>
          <w:color w:val="222222"/>
          <w:szCs w:val="22"/>
          <w:lang w:val="en-IN" w:eastAsia="en-IN"/>
        </w:rPr>
        <w:t>ub types can be defined by developers/users. Each of these sub types can define their attributes such as - face value, coupon, issue date, expiry dat</w:t>
      </w:r>
      <w:r w:rsidR="00A25C6C">
        <w:rPr>
          <w:rFonts w:eastAsia="Times New Roman"/>
          <w:color w:val="222222"/>
          <w:szCs w:val="22"/>
          <w:lang w:val="en-IN" w:eastAsia="en-IN"/>
        </w:rPr>
        <w:t>e, etc.</w:t>
      </w:r>
      <w:r w:rsidRPr="003C1190">
        <w:rPr>
          <w:rFonts w:eastAsia="Times New Roman"/>
          <w:color w:val="222222"/>
          <w:szCs w:val="22"/>
          <w:lang w:val="en-IN" w:eastAsia="en-IN"/>
        </w:rPr>
        <w:t> </w:t>
      </w:r>
    </w:p>
    <w:p w:rsidR="008456EB" w:rsidRPr="008456EB" w:rsidRDefault="008456EB" w:rsidP="008456EB">
      <w:pPr>
        <w:shd w:val="clear" w:color="auto" w:fill="FFFFFF"/>
        <w:rPr>
          <w:rFonts w:eastAsia="Times New Roman"/>
          <w:color w:val="222222"/>
          <w:sz w:val="22"/>
          <w:szCs w:val="22"/>
          <w:lang w:val="en-IN" w:eastAsia="en-IN"/>
        </w:rPr>
      </w:pPr>
    </w:p>
    <w:p w:rsidR="008456EB" w:rsidRPr="008456EB" w:rsidRDefault="003C1190" w:rsidP="008456EB">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The functions on an asset could be </w:t>
      </w:r>
    </w:p>
    <w:p w:rsidR="005E3F0C" w:rsidRPr="005E3F0C" w:rsidRDefault="003C1190" w:rsidP="005E3F0C">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 xml:space="preserve">1. issue(asset_type,  currency_amount) returns asset_id : this enables </w:t>
      </w:r>
      <w:r w:rsidR="00A10B18">
        <w:rPr>
          <w:rFonts w:eastAsia="Times New Roman"/>
          <w:color w:val="222222"/>
          <w:sz w:val="22"/>
          <w:szCs w:val="22"/>
          <w:lang w:val="en-IN" w:eastAsia="en-IN"/>
        </w:rPr>
        <w:t>peers</w:t>
      </w:r>
      <w:r w:rsidRPr="003C1190">
        <w:rPr>
          <w:rFonts w:eastAsia="Times New Roman"/>
          <w:color w:val="222222"/>
          <w:sz w:val="22"/>
          <w:szCs w:val="22"/>
          <w:lang w:val="en-IN" w:eastAsia="en-IN"/>
        </w:rPr>
        <w:t xml:space="preserve"> to create an asset in the asset store in exchange of a currency in the currency store. </w:t>
      </w:r>
    </w:p>
    <w:p w:rsidR="005E3F0C" w:rsidRPr="005E3F0C" w:rsidRDefault="003C1190" w:rsidP="005E3F0C">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2. redeem(asset_id) returns currency_amount : this is simply the mirror of the issue function. It returns back the currency to the currency store and removes the asset.</w:t>
      </w:r>
    </w:p>
    <w:p w:rsidR="005E3F0C" w:rsidRPr="005E3F0C" w:rsidRDefault="003C1190" w:rsidP="005E3F0C">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3. valueOf(asset_id) returns float value : returns the value of the asset in currency terms.</w:t>
      </w:r>
    </w:p>
    <w:p w:rsidR="005E3F0C" w:rsidRPr="005E3F0C" w:rsidRDefault="003C1190" w:rsidP="005E3F0C">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4. send(asset_id, to_peer_address) returns tx_id : sends the asset from one peer to another peer. Debits one, and credits the other.</w:t>
      </w:r>
    </w:p>
    <w:p w:rsidR="005E3F0C" w:rsidRPr="005E3F0C" w:rsidRDefault="003C1190" w:rsidP="005E3F0C">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5. transfer(asset_id, to_peer_address) returns tx_id : sends currency equivalent of asset to destination peer.</w:t>
      </w:r>
    </w:p>
    <w:p w:rsidR="00A25C6C" w:rsidRDefault="00A25C6C" w:rsidP="008456EB">
      <w:pPr>
        <w:shd w:val="clear" w:color="auto" w:fill="FFFFFF"/>
        <w:rPr>
          <w:rFonts w:eastAsia="Times New Roman"/>
          <w:color w:val="222222"/>
          <w:sz w:val="22"/>
          <w:szCs w:val="22"/>
          <w:lang w:val="en-IN" w:eastAsia="en-IN"/>
        </w:rPr>
      </w:pPr>
    </w:p>
    <w:p w:rsidR="008456EB" w:rsidRDefault="003C1190" w:rsidP="008456EB">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 xml:space="preserve">Currencies can have any number of sub types also - eg, via (which is our currency), bitcoin, ether, rupees, dollar, etc. Transfer types of a currency can be - credit or debit - type. </w:t>
      </w:r>
    </w:p>
    <w:p w:rsidR="007E15F9" w:rsidRPr="008456EB" w:rsidRDefault="007E15F9" w:rsidP="008456EB">
      <w:pPr>
        <w:shd w:val="clear" w:color="auto" w:fill="FFFFFF"/>
        <w:rPr>
          <w:rFonts w:eastAsia="Times New Roman"/>
          <w:color w:val="222222"/>
          <w:sz w:val="22"/>
          <w:szCs w:val="22"/>
          <w:lang w:val="en-IN" w:eastAsia="en-IN"/>
        </w:rPr>
      </w:pPr>
    </w:p>
    <w:p w:rsidR="008456EB" w:rsidRPr="008456EB" w:rsidRDefault="003C1190" w:rsidP="008456EB">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The functions on the Via currency type are</w:t>
      </w:r>
    </w:p>
    <w:p w:rsidR="00276D48" w:rsidRPr="00276D48" w:rsidRDefault="003C1190" w:rsidP="00276D48">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1. send(currency_amount, to_peer_address) returns tx_id : sends currency from one peer to another peer. Debits one, and credits the other.</w:t>
      </w:r>
    </w:p>
    <w:p w:rsidR="00276D48" w:rsidRPr="00276D48" w:rsidRDefault="003C1190" w:rsidP="00276D48">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2. deposit(currency_amount, term_in_days) returns acknowledgement_id : locks currency in currency store for specific number of days.</w:t>
      </w:r>
    </w:p>
    <w:p w:rsidR="00276D48" w:rsidRPr="00276D48" w:rsidRDefault="003C1190" w:rsidP="00276D48">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3. lend(currency_amount, term_in_days, coupon_rate) returns acknowledgment_id : debits one peer, credits the other for a specific term.</w:t>
      </w:r>
    </w:p>
    <w:p w:rsidR="00276D48" w:rsidRPr="00276D48" w:rsidRDefault="003C1190" w:rsidP="00276D48">
      <w:pPr>
        <w:shd w:val="clear" w:color="auto" w:fill="FFFFFF"/>
        <w:rPr>
          <w:rFonts w:eastAsia="Times New Roman"/>
          <w:color w:val="222222"/>
          <w:sz w:val="22"/>
          <w:szCs w:val="22"/>
          <w:lang w:val="en-IN" w:eastAsia="en-IN"/>
        </w:rPr>
      </w:pPr>
      <w:r w:rsidRPr="003C1190">
        <w:rPr>
          <w:rFonts w:eastAsia="Times New Roman"/>
          <w:color w:val="222222"/>
          <w:sz w:val="22"/>
          <w:szCs w:val="22"/>
          <w:lang w:val="en-IN" w:eastAsia="en-IN"/>
        </w:rPr>
        <w:t>4. redeem(acknowledgment_id) returns currency_amount : returns currency against deposit or loan. </w:t>
      </w:r>
    </w:p>
    <w:p w:rsidR="00276D48" w:rsidRDefault="003C1190" w:rsidP="00276D48">
      <w:pPr>
        <w:shd w:val="clear" w:color="auto" w:fill="FFFFFF"/>
        <w:rPr>
          <w:ins w:id="0" w:author="Kallol Borah" w:date="2019-01-26T13:32:00Z"/>
          <w:rFonts w:eastAsia="Times New Roman"/>
          <w:color w:val="222222"/>
          <w:sz w:val="22"/>
          <w:szCs w:val="22"/>
          <w:lang w:val="en-IN" w:eastAsia="en-IN"/>
        </w:rPr>
      </w:pPr>
      <w:r w:rsidRPr="003C1190">
        <w:rPr>
          <w:rFonts w:eastAsia="Times New Roman"/>
          <w:color w:val="222222"/>
          <w:sz w:val="22"/>
          <w:szCs w:val="22"/>
          <w:lang w:val="en-IN" w:eastAsia="en-IN"/>
        </w:rPr>
        <w:t>5. swap(first_currency, second_currency, first_currency_amount, second_currency_amount) returns tx_id : enables swapping of currencies. </w:t>
      </w:r>
    </w:p>
    <w:p w:rsidR="005A1D2B" w:rsidRPr="00276D48" w:rsidRDefault="005A1D2B" w:rsidP="00276D48">
      <w:pPr>
        <w:shd w:val="clear" w:color="auto" w:fill="FFFFFF"/>
        <w:rPr>
          <w:rFonts w:eastAsia="Times New Roman"/>
          <w:color w:val="222222"/>
          <w:sz w:val="22"/>
          <w:szCs w:val="22"/>
          <w:lang w:val="en-IN" w:eastAsia="en-IN"/>
        </w:rPr>
      </w:pPr>
    </w:p>
    <w:p w:rsidR="00A10B18" w:rsidRPr="00A10B18" w:rsidRDefault="00A10B18">
      <w:pPr>
        <w:shd w:val="clear" w:color="auto" w:fill="FFFFFF"/>
        <w:rPr>
          <w:sz w:val="22"/>
          <w:szCs w:val="22"/>
        </w:rPr>
      </w:pPr>
      <w:r w:rsidRPr="00A10B18">
        <w:rPr>
          <w:color w:val="222222"/>
          <w:sz w:val="22"/>
          <w:szCs w:val="22"/>
          <w:shd w:val="clear" w:color="auto" w:fill="FFFFFF"/>
        </w:rPr>
        <w:t xml:space="preserve">It needs to be noted that the functions returning tx_id or acknowledgment_id or asset_id (collectively referred to as reference_id) simply locks an account for a quantum of </w:t>
      </w:r>
      <w:r w:rsidRPr="00A10B18">
        <w:rPr>
          <w:color w:val="222222"/>
          <w:sz w:val="22"/>
          <w:szCs w:val="22"/>
          <w:shd w:val="clear" w:color="auto" w:fill="FFFFFF"/>
        </w:rPr>
        <w:lastRenderedPageBreak/>
        <w:t xml:space="preserve">asset/currency, and releases and unlock/credits the appropriate account only when the certificate (ie, certified transaction) returned by the certifying </w:t>
      </w:r>
      <w:r w:rsidR="00B50A27">
        <w:rPr>
          <w:color w:val="222222"/>
          <w:sz w:val="22"/>
          <w:szCs w:val="22"/>
          <w:shd w:val="clear" w:color="auto" w:fill="FFFFFF"/>
        </w:rPr>
        <w:t>node</w:t>
      </w:r>
      <w:r w:rsidRPr="00A10B18">
        <w:rPr>
          <w:color w:val="222222"/>
          <w:sz w:val="22"/>
          <w:szCs w:val="22"/>
          <w:shd w:val="clear" w:color="auto" w:fill="FFFFFF"/>
        </w:rPr>
        <w:t xml:space="preserve"> is used to call release(reference_id, certificate).  </w:t>
      </w:r>
    </w:p>
    <w:p w:rsidR="0095046C" w:rsidRDefault="0095046C" w:rsidP="00DF6F63">
      <w:pPr>
        <w:pStyle w:val="BodyTextIndent"/>
        <w:tabs>
          <w:tab w:val="left" w:pos="24"/>
        </w:tabs>
        <w:adjustRightInd w:val="0"/>
        <w:snapToGrid w:val="0"/>
        <w:spacing w:before="120"/>
        <w:ind w:firstLine="0"/>
        <w:rPr>
          <w:spacing w:val="0"/>
        </w:rPr>
      </w:pPr>
    </w:p>
    <w:p w:rsidR="00DF6F63" w:rsidRDefault="004D6037" w:rsidP="00DF6F63">
      <w:pPr>
        <w:tabs>
          <w:tab w:val="left" w:pos="24"/>
        </w:tabs>
        <w:adjustRightInd w:val="0"/>
        <w:snapToGrid w:val="0"/>
        <w:jc w:val="both"/>
        <w:rPr>
          <w:b/>
          <w:sz w:val="26"/>
        </w:rPr>
      </w:pPr>
      <w:r>
        <w:rPr>
          <w:b/>
          <w:sz w:val="26"/>
        </w:rPr>
        <w:t>10. Incentives</w:t>
      </w:r>
    </w:p>
    <w:p w:rsidR="00D843A2" w:rsidRDefault="00A249A7" w:rsidP="00D843A2">
      <w:pPr>
        <w:pStyle w:val="BodyTextIndent"/>
        <w:tabs>
          <w:tab w:val="left" w:pos="24"/>
        </w:tabs>
        <w:adjustRightInd w:val="0"/>
        <w:snapToGrid w:val="0"/>
        <w:spacing w:before="120"/>
        <w:ind w:firstLine="244"/>
        <w:rPr>
          <w:spacing w:val="0"/>
        </w:rPr>
      </w:pPr>
      <w:r>
        <w:rPr>
          <w:spacing w:val="0"/>
        </w:rPr>
        <w:t>Unlike other decentralized transaction protocols where work effort expended or stake committed enables peers to confir</w:t>
      </w:r>
      <w:r w:rsidR="002B6F93">
        <w:rPr>
          <w:spacing w:val="0"/>
        </w:rPr>
        <w:t xml:space="preserve">m transactions, </w:t>
      </w:r>
      <w:r w:rsidR="00F50BE8">
        <w:rPr>
          <w:spacing w:val="0"/>
        </w:rPr>
        <w:t>nodes</w:t>
      </w:r>
      <w:r w:rsidR="002B6F93">
        <w:rPr>
          <w:spacing w:val="0"/>
        </w:rPr>
        <w:t xml:space="preserve"> on the Verified</w:t>
      </w:r>
      <w:r>
        <w:rPr>
          <w:spacing w:val="0"/>
        </w:rPr>
        <w:t xml:space="preserve"> network can only confirm transactions if </w:t>
      </w:r>
      <w:r w:rsidR="002B6F93">
        <w:rPr>
          <w:spacing w:val="0"/>
        </w:rPr>
        <w:t>they have been around on the Verified</w:t>
      </w:r>
      <w:r>
        <w:rPr>
          <w:spacing w:val="0"/>
        </w:rPr>
        <w:t xml:space="preserve"> network for so long that they are selected by transacting peers to be certifying </w:t>
      </w:r>
      <w:r w:rsidR="00F50BE8">
        <w:rPr>
          <w:spacing w:val="0"/>
        </w:rPr>
        <w:t>nodes</w:t>
      </w:r>
      <w:r w:rsidR="00D843A2">
        <w:rPr>
          <w:spacing w:val="0"/>
        </w:rPr>
        <w:t>.</w:t>
      </w:r>
      <w:r w:rsidR="00D32BDB">
        <w:rPr>
          <w:spacing w:val="0"/>
        </w:rPr>
        <w:t xml:space="preserve"> </w:t>
      </w:r>
      <w:r w:rsidR="004F1F38">
        <w:rPr>
          <w:spacing w:val="0"/>
        </w:rPr>
        <w:t xml:space="preserve">Certifying </w:t>
      </w:r>
      <w:r w:rsidR="00F50BE8">
        <w:rPr>
          <w:spacing w:val="0"/>
        </w:rPr>
        <w:t>nodes</w:t>
      </w:r>
      <w:r w:rsidR="004F1F38">
        <w:rPr>
          <w:spacing w:val="0"/>
        </w:rPr>
        <w:t xml:space="preserve"> are thus rewarded with Via equivalent to a small percentage of value they help transfer. These transfers could be debit transfers such as payments, or credit transfers such as loans to other network peers. </w:t>
      </w:r>
    </w:p>
    <w:p w:rsidR="008746B3" w:rsidRDefault="00C17AFB" w:rsidP="00D843A2">
      <w:pPr>
        <w:pStyle w:val="BodyTextIndent"/>
        <w:tabs>
          <w:tab w:val="left" w:pos="24"/>
        </w:tabs>
        <w:adjustRightInd w:val="0"/>
        <w:snapToGrid w:val="0"/>
        <w:spacing w:before="120"/>
        <w:ind w:firstLine="244"/>
        <w:rPr>
          <w:spacing w:val="0"/>
        </w:rPr>
      </w:pPr>
      <w:r>
        <w:rPr>
          <w:spacing w:val="0"/>
        </w:rPr>
        <w:t>For availing incentives and rewards for certifying transactions or economic activities such as deposits</w:t>
      </w:r>
      <w:r w:rsidR="002B6F93">
        <w:rPr>
          <w:spacing w:val="0"/>
        </w:rPr>
        <w:t>, transfers and loans on the Verified</w:t>
      </w:r>
      <w:r>
        <w:rPr>
          <w:spacing w:val="0"/>
        </w:rPr>
        <w:t xml:space="preserve"> network, each network peer has to consult an oracle that administers such </w:t>
      </w:r>
      <w:r w:rsidR="008746B3">
        <w:rPr>
          <w:spacing w:val="0"/>
        </w:rPr>
        <w:t>incentives for certifications</w:t>
      </w:r>
      <w:r>
        <w:rPr>
          <w:spacing w:val="0"/>
        </w:rPr>
        <w:t>.</w:t>
      </w:r>
    </w:p>
    <w:p w:rsidR="00C17AFB" w:rsidRDefault="00C17AFB" w:rsidP="00D843A2">
      <w:pPr>
        <w:pStyle w:val="BodyTextIndent"/>
        <w:tabs>
          <w:tab w:val="left" w:pos="24"/>
        </w:tabs>
        <w:adjustRightInd w:val="0"/>
        <w:snapToGrid w:val="0"/>
        <w:spacing w:before="120"/>
        <w:ind w:firstLine="244"/>
        <w:rPr>
          <w:spacing w:val="0"/>
        </w:rPr>
      </w:pPr>
      <w:r>
        <w:rPr>
          <w:spacing w:val="0"/>
        </w:rPr>
        <w:t xml:space="preserve"> </w:t>
      </w:r>
      <w:r w:rsidR="005E569D">
        <w:rPr>
          <w:spacing w:val="0"/>
        </w:rPr>
        <w:t xml:space="preserve">Private functions </w:t>
      </w:r>
      <w:r w:rsidR="008746B3">
        <w:rPr>
          <w:spacing w:val="0"/>
        </w:rPr>
        <w:t>that need to be implemented on the Verified network for each network peer are</w:t>
      </w:r>
    </w:p>
    <w:p w:rsidR="00487C48" w:rsidRDefault="008746B3">
      <w:pPr>
        <w:pStyle w:val="BodyTextIndent"/>
        <w:numPr>
          <w:ilvl w:val="0"/>
          <w:numId w:val="10"/>
        </w:numPr>
        <w:tabs>
          <w:tab w:val="left" w:pos="24"/>
        </w:tabs>
        <w:adjustRightInd w:val="0"/>
        <w:snapToGrid w:val="0"/>
        <w:spacing w:before="120"/>
        <w:rPr>
          <w:spacing w:val="0"/>
        </w:rPr>
      </w:pPr>
      <w:r>
        <w:rPr>
          <w:spacing w:val="0"/>
        </w:rPr>
        <w:t xml:space="preserve">valueOf – </w:t>
      </w:r>
      <w:r w:rsidR="005E569D">
        <w:rPr>
          <w:spacing w:val="0"/>
        </w:rPr>
        <w:t xml:space="preserve">purchase/sale, issue/redemption, lend/borrow and send/receive functions for assets and currencies </w:t>
      </w:r>
      <w:r w:rsidR="00F50BE8">
        <w:rPr>
          <w:spacing w:val="0"/>
        </w:rPr>
        <w:t>on every network node</w:t>
      </w:r>
      <w:r w:rsidR="005E569D">
        <w:rPr>
          <w:spacing w:val="0"/>
        </w:rPr>
        <w:t xml:space="preserve"> should invoke this on the oracle hosted at the Verified network’s root node.</w:t>
      </w:r>
      <w:r w:rsidR="001E28C5">
        <w:rPr>
          <w:spacing w:val="0"/>
        </w:rPr>
        <w:t xml:space="preserve"> The value of the transaction, currency or asset type, and transaction type should be parameters that are inputs to this function.</w:t>
      </w:r>
      <w:r w:rsidR="005E569D">
        <w:rPr>
          <w:spacing w:val="0"/>
        </w:rPr>
        <w:t xml:space="preserve"> </w:t>
      </w:r>
    </w:p>
    <w:p w:rsidR="00487C48" w:rsidRDefault="008746B3">
      <w:pPr>
        <w:pStyle w:val="BodyTextIndent"/>
        <w:numPr>
          <w:ilvl w:val="0"/>
          <w:numId w:val="10"/>
        </w:numPr>
        <w:tabs>
          <w:tab w:val="left" w:pos="24"/>
        </w:tabs>
        <w:adjustRightInd w:val="0"/>
        <w:snapToGrid w:val="0"/>
        <w:spacing w:before="120"/>
        <w:rPr>
          <w:spacing w:val="0"/>
        </w:rPr>
      </w:pPr>
      <w:r>
        <w:rPr>
          <w:spacing w:val="0"/>
        </w:rPr>
        <w:t xml:space="preserve">setValue </w:t>
      </w:r>
      <w:r w:rsidR="005E569D">
        <w:rPr>
          <w:spacing w:val="0"/>
        </w:rPr>
        <w:t xml:space="preserve">– this function should be implemented </w:t>
      </w:r>
      <w:r>
        <w:rPr>
          <w:spacing w:val="0"/>
        </w:rPr>
        <w:t xml:space="preserve"> </w:t>
      </w:r>
      <w:r w:rsidR="005E569D">
        <w:rPr>
          <w:spacing w:val="0"/>
        </w:rPr>
        <w:t>on network</w:t>
      </w:r>
      <w:r w:rsidR="00F50BE8">
        <w:rPr>
          <w:spacing w:val="0"/>
        </w:rPr>
        <w:t xml:space="preserve"> nodes</w:t>
      </w:r>
      <w:r w:rsidR="005E569D">
        <w:rPr>
          <w:spacing w:val="0"/>
        </w:rPr>
        <w:t xml:space="preserve"> on the Verified network that could eventually certify transactions. This function will be invoked by the Verified network’s root node to set the value of Via issued </w:t>
      </w:r>
      <w:r w:rsidR="00A46E4D">
        <w:rPr>
          <w:spacing w:val="0"/>
        </w:rPr>
        <w:t xml:space="preserve">as incentives </w:t>
      </w:r>
      <w:r w:rsidR="00F50BE8">
        <w:rPr>
          <w:spacing w:val="0"/>
        </w:rPr>
        <w:t>to the certifying node</w:t>
      </w:r>
      <w:r w:rsidR="005E569D">
        <w:rPr>
          <w:spacing w:val="0"/>
        </w:rPr>
        <w:t xml:space="preserve"> by the Verified network’s </w:t>
      </w:r>
      <w:r w:rsidR="00651FE3">
        <w:rPr>
          <w:spacing w:val="0"/>
        </w:rPr>
        <w:t>oracle.</w:t>
      </w:r>
      <w:r w:rsidR="005E569D">
        <w:rPr>
          <w:spacing w:val="0"/>
        </w:rPr>
        <w:t xml:space="preserve"> </w:t>
      </w:r>
    </w:p>
    <w:p w:rsidR="00BD340E" w:rsidRDefault="00BD340E" w:rsidP="00D843A2">
      <w:pPr>
        <w:pStyle w:val="BodyTextIndent"/>
        <w:tabs>
          <w:tab w:val="left" w:pos="24"/>
        </w:tabs>
        <w:adjustRightInd w:val="0"/>
        <w:snapToGrid w:val="0"/>
        <w:spacing w:before="120"/>
        <w:ind w:firstLine="244"/>
        <w:rPr>
          <w:spacing w:val="0"/>
        </w:rPr>
      </w:pPr>
    </w:p>
    <w:p w:rsidR="00BD340E" w:rsidRPr="000D3070" w:rsidRDefault="00BD340E" w:rsidP="00BD340E">
      <w:pPr>
        <w:pStyle w:val="Heading1"/>
        <w:adjustRightInd w:val="0"/>
        <w:snapToGrid w:val="0"/>
        <w:jc w:val="left"/>
        <w:rPr>
          <w:sz w:val="26"/>
          <w:szCs w:val="26"/>
          <w:lang w:eastAsia="ko-KR"/>
        </w:rPr>
      </w:pPr>
      <w:r w:rsidRPr="000D3070">
        <w:rPr>
          <w:bCs/>
          <w:sz w:val="26"/>
          <w:szCs w:val="26"/>
        </w:rPr>
        <w:t>A</w:t>
      </w:r>
      <w:r>
        <w:rPr>
          <w:bCs/>
          <w:sz w:val="26"/>
          <w:szCs w:val="26"/>
        </w:rPr>
        <w:t>ppendix</w:t>
      </w:r>
    </w:p>
    <w:p w:rsidR="005747FF" w:rsidRDefault="002B6F93" w:rsidP="00BD340E">
      <w:pPr>
        <w:pStyle w:val="References"/>
        <w:adjustRightInd w:val="0"/>
        <w:snapToGrid w:val="0"/>
        <w:spacing w:before="120"/>
        <w:ind w:firstLine="244"/>
        <w:rPr>
          <w:lang w:eastAsia="ko-KR"/>
        </w:rPr>
      </w:pPr>
      <w:r>
        <w:rPr>
          <w:sz w:val="22"/>
          <w:szCs w:val="22"/>
        </w:rPr>
        <w:t>Formal proof of Verified</w:t>
      </w:r>
      <w:r w:rsidR="00BD340E">
        <w:rPr>
          <w:sz w:val="22"/>
          <w:szCs w:val="22"/>
        </w:rPr>
        <w:t xml:space="preserve"> consensus mechanism - TBD</w:t>
      </w:r>
      <w:r w:rsidR="00BD340E" w:rsidRPr="000D4778">
        <w:rPr>
          <w:sz w:val="22"/>
          <w:szCs w:val="22"/>
        </w:rPr>
        <w:t>.</w:t>
      </w:r>
    </w:p>
    <w:p w:rsidR="005747FF" w:rsidRDefault="005747FF" w:rsidP="008D7C63">
      <w:pPr>
        <w:pStyle w:val="BodyTextIndent"/>
        <w:tabs>
          <w:tab w:val="left" w:pos="24"/>
        </w:tabs>
        <w:adjustRightInd w:val="0"/>
        <w:snapToGrid w:val="0"/>
        <w:ind w:firstLine="0"/>
        <w:rPr>
          <w:spacing w:val="0"/>
          <w:lang w:eastAsia="ko-KR"/>
        </w:rPr>
      </w:pPr>
    </w:p>
    <w:p w:rsidR="000D3070" w:rsidRPr="000D3070" w:rsidRDefault="000D3070" w:rsidP="008D7C63">
      <w:pPr>
        <w:pStyle w:val="Heading1"/>
        <w:adjustRightInd w:val="0"/>
        <w:snapToGrid w:val="0"/>
        <w:jc w:val="left"/>
        <w:rPr>
          <w:sz w:val="26"/>
          <w:szCs w:val="26"/>
          <w:lang w:eastAsia="ko-KR"/>
        </w:rPr>
      </w:pPr>
      <w:r w:rsidRPr="000D3070">
        <w:rPr>
          <w:bCs/>
          <w:sz w:val="26"/>
          <w:szCs w:val="26"/>
        </w:rPr>
        <w:t>A</w:t>
      </w:r>
      <w:r w:rsidR="005747FF">
        <w:rPr>
          <w:rFonts w:hint="eastAsia"/>
          <w:bCs/>
          <w:sz w:val="26"/>
          <w:szCs w:val="26"/>
          <w:lang w:eastAsia="ko-KR"/>
        </w:rPr>
        <w:t>cknowledg</w:t>
      </w:r>
      <w:r w:rsidR="00400385">
        <w:rPr>
          <w:rFonts w:hint="eastAsia"/>
          <w:bCs/>
          <w:sz w:val="26"/>
          <w:szCs w:val="26"/>
          <w:lang w:eastAsia="ko-KR"/>
        </w:rPr>
        <w:t>ments</w:t>
      </w:r>
    </w:p>
    <w:p w:rsidR="000D3070" w:rsidRDefault="00254603" w:rsidP="008D7C63">
      <w:pPr>
        <w:pStyle w:val="References"/>
        <w:adjustRightInd w:val="0"/>
        <w:snapToGrid w:val="0"/>
        <w:spacing w:before="120"/>
        <w:ind w:firstLine="244"/>
        <w:rPr>
          <w:sz w:val="22"/>
          <w:szCs w:val="22"/>
        </w:rPr>
      </w:pPr>
      <w:r>
        <w:rPr>
          <w:sz w:val="22"/>
          <w:szCs w:val="22"/>
        </w:rPr>
        <w:t xml:space="preserve">I thank Navin Sinha, my friend and collaborator on implementing the Verified transaction protocol for his insightful review and </w:t>
      </w:r>
      <w:r w:rsidR="00F52ECA">
        <w:rPr>
          <w:sz w:val="22"/>
          <w:szCs w:val="22"/>
        </w:rPr>
        <w:t>the</w:t>
      </w:r>
      <w:r>
        <w:rPr>
          <w:sz w:val="22"/>
          <w:szCs w:val="22"/>
        </w:rPr>
        <w:t xml:space="preserve"> list of questions that it produced. </w:t>
      </w:r>
    </w:p>
    <w:p w:rsidR="005747FF" w:rsidRDefault="005747FF" w:rsidP="008D7C63">
      <w:pPr>
        <w:pStyle w:val="References"/>
        <w:adjustRightInd w:val="0"/>
        <w:snapToGrid w:val="0"/>
        <w:rPr>
          <w:sz w:val="22"/>
          <w:szCs w:val="22"/>
        </w:rPr>
      </w:pPr>
    </w:p>
    <w:p w:rsidR="00305D04" w:rsidRDefault="008A2330" w:rsidP="008D7C63">
      <w:pPr>
        <w:tabs>
          <w:tab w:val="left" w:pos="24"/>
        </w:tabs>
        <w:adjustRightInd w:val="0"/>
        <w:snapToGrid w:val="0"/>
        <w:jc w:val="both"/>
        <w:rPr>
          <w:b/>
          <w:sz w:val="26"/>
          <w:lang w:eastAsia="ko-KR"/>
        </w:rPr>
      </w:pPr>
      <w:r>
        <w:rPr>
          <w:b/>
          <w:sz w:val="26"/>
        </w:rPr>
        <w:t>Reference</w:t>
      </w:r>
      <w:r>
        <w:rPr>
          <w:rFonts w:hint="eastAsia"/>
          <w:b/>
          <w:sz w:val="26"/>
          <w:lang w:eastAsia="ko-KR"/>
        </w:rPr>
        <w:t>s</w:t>
      </w:r>
    </w:p>
    <w:p w:rsidR="000D3070" w:rsidRDefault="000D3070" w:rsidP="008D7C63">
      <w:pPr>
        <w:pStyle w:val="BodyTextIndent"/>
        <w:tabs>
          <w:tab w:val="left" w:pos="24"/>
        </w:tabs>
        <w:adjustRightInd w:val="0"/>
        <w:snapToGrid w:val="0"/>
        <w:ind w:firstLine="0"/>
        <w:rPr>
          <w:spacing w:val="0"/>
          <w:lang w:eastAsia="ko-KR"/>
        </w:rPr>
      </w:pPr>
    </w:p>
    <w:p w:rsidR="001324B3" w:rsidRPr="001324B3" w:rsidRDefault="001F2E5F" w:rsidP="00FF10CE">
      <w:pPr>
        <w:numPr>
          <w:ilvl w:val="0"/>
          <w:numId w:val="9"/>
        </w:numPr>
        <w:adjustRightInd w:val="0"/>
        <w:snapToGrid w:val="0"/>
        <w:spacing w:before="120"/>
        <w:ind w:left="403" w:hanging="403"/>
        <w:jc w:val="both"/>
        <w:rPr>
          <w:sz w:val="18"/>
          <w:szCs w:val="18"/>
          <w:lang w:eastAsia="ko-KR"/>
        </w:rPr>
      </w:pPr>
      <w:r>
        <w:rPr>
          <w:sz w:val="18"/>
          <w:szCs w:val="18"/>
          <w:lang w:eastAsia="ko-KR"/>
        </w:rPr>
        <w:t>Satoshi Nakamoto</w:t>
      </w:r>
      <w:r w:rsidR="000D3070" w:rsidRPr="001324B3">
        <w:rPr>
          <w:sz w:val="18"/>
          <w:szCs w:val="18"/>
          <w:lang w:eastAsia="ko-KR"/>
        </w:rPr>
        <w:t xml:space="preserve">, </w:t>
      </w:r>
      <w:r w:rsidR="00C426BC" w:rsidRPr="001324B3">
        <w:rPr>
          <w:sz w:val="18"/>
          <w:szCs w:val="18"/>
          <w:lang w:eastAsia="ko-KR"/>
        </w:rPr>
        <w:t>“</w:t>
      </w:r>
      <w:r>
        <w:rPr>
          <w:sz w:val="18"/>
          <w:szCs w:val="18"/>
          <w:lang w:eastAsia="ko-KR"/>
        </w:rPr>
        <w:t>Bitcoin</w:t>
      </w:r>
      <w:r w:rsidR="00C426BC" w:rsidRPr="001324B3">
        <w:rPr>
          <w:sz w:val="18"/>
          <w:szCs w:val="18"/>
          <w:lang w:eastAsia="ko-KR"/>
        </w:rPr>
        <w:t xml:space="preserve">: </w:t>
      </w:r>
      <w:r>
        <w:rPr>
          <w:sz w:val="18"/>
          <w:szCs w:val="18"/>
          <w:lang w:eastAsia="ko-KR"/>
        </w:rPr>
        <w:t>A peer to peer Electronic cash system</w:t>
      </w:r>
      <w:r w:rsidR="00C426BC" w:rsidRPr="001324B3">
        <w:rPr>
          <w:sz w:val="18"/>
          <w:szCs w:val="18"/>
          <w:lang w:eastAsia="ko-KR"/>
        </w:rPr>
        <w:t>”</w:t>
      </w:r>
      <w:r w:rsidR="00C426BC" w:rsidRPr="001324B3">
        <w:rPr>
          <w:rFonts w:hint="eastAsia"/>
          <w:sz w:val="18"/>
          <w:szCs w:val="18"/>
          <w:lang w:eastAsia="ko-KR"/>
        </w:rPr>
        <w:t xml:space="preserve">, </w:t>
      </w:r>
      <w:r>
        <w:rPr>
          <w:b/>
          <w:bCs/>
          <w:sz w:val="18"/>
          <w:szCs w:val="18"/>
          <w:lang w:eastAsia="ko-KR"/>
        </w:rPr>
        <w:t>(2008</w:t>
      </w:r>
      <w:r w:rsidR="000D3070" w:rsidRPr="001324B3">
        <w:rPr>
          <w:b/>
          <w:bCs/>
          <w:sz w:val="18"/>
          <w:szCs w:val="18"/>
          <w:lang w:eastAsia="ko-KR"/>
        </w:rPr>
        <w:t>)</w:t>
      </w:r>
      <w:r w:rsidR="00C426BC" w:rsidRPr="001324B3">
        <w:rPr>
          <w:rFonts w:hint="eastAsia"/>
          <w:sz w:val="18"/>
          <w:szCs w:val="18"/>
          <w:lang w:eastAsia="ko-KR"/>
        </w:rPr>
        <w:t>.</w:t>
      </w:r>
    </w:p>
    <w:p w:rsidR="001324B3" w:rsidRPr="00D146D9" w:rsidRDefault="001324B3" w:rsidP="008D7C63">
      <w:pPr>
        <w:adjustRightInd w:val="0"/>
        <w:snapToGrid w:val="0"/>
        <w:jc w:val="both"/>
        <w:rPr>
          <w:b/>
          <w:bCs/>
          <w:sz w:val="22"/>
          <w:szCs w:val="22"/>
          <w:lang w:eastAsia="ko-KR"/>
        </w:rPr>
      </w:pPr>
    </w:p>
    <w:p w:rsidR="00462B21" w:rsidRPr="007E5051" w:rsidRDefault="007E5051" w:rsidP="008D7C63">
      <w:pPr>
        <w:numPr>
          <w:ilvl w:val="0"/>
          <w:numId w:val="9"/>
        </w:numPr>
        <w:adjustRightInd w:val="0"/>
        <w:snapToGrid w:val="0"/>
        <w:spacing w:before="120"/>
        <w:ind w:left="403" w:hanging="403"/>
        <w:jc w:val="both"/>
        <w:rPr>
          <w:b/>
          <w:bCs/>
          <w:sz w:val="18"/>
          <w:szCs w:val="18"/>
          <w:lang w:eastAsia="ko-KR"/>
        </w:rPr>
      </w:pPr>
      <w:r>
        <w:rPr>
          <w:sz w:val="18"/>
          <w:szCs w:val="18"/>
          <w:lang w:eastAsia="ko-KR"/>
        </w:rPr>
        <w:t>Petar Maymounkov</w:t>
      </w:r>
      <w:r w:rsidR="000D3070" w:rsidRPr="001324B3">
        <w:rPr>
          <w:sz w:val="18"/>
          <w:szCs w:val="18"/>
          <w:lang w:eastAsia="ko-KR"/>
        </w:rPr>
        <w:t xml:space="preserve">, </w:t>
      </w:r>
      <w:r>
        <w:rPr>
          <w:sz w:val="18"/>
          <w:szCs w:val="18"/>
          <w:lang w:eastAsia="ko-KR"/>
        </w:rPr>
        <w:t>David Mazieres</w:t>
      </w:r>
      <w:r w:rsidR="000D3070" w:rsidRPr="001324B3">
        <w:rPr>
          <w:sz w:val="18"/>
          <w:szCs w:val="18"/>
          <w:lang w:eastAsia="ko-KR"/>
        </w:rPr>
        <w:t xml:space="preserve">, </w:t>
      </w:r>
      <w:r w:rsidR="00C426BC" w:rsidRPr="001324B3">
        <w:rPr>
          <w:sz w:val="18"/>
          <w:szCs w:val="18"/>
          <w:lang w:eastAsia="ko-KR"/>
        </w:rPr>
        <w:t>“</w:t>
      </w:r>
      <w:r>
        <w:rPr>
          <w:sz w:val="18"/>
          <w:szCs w:val="18"/>
          <w:lang w:eastAsia="ko-KR"/>
        </w:rPr>
        <w:t>Kademlia : A peer to peer Information system based on the XOR metric</w:t>
      </w:r>
      <w:r w:rsidR="00C426BC" w:rsidRPr="001324B3">
        <w:rPr>
          <w:sz w:val="18"/>
          <w:szCs w:val="18"/>
          <w:lang w:eastAsia="ko-KR"/>
        </w:rPr>
        <w:t>”</w:t>
      </w:r>
    </w:p>
    <w:p w:rsidR="007E5051" w:rsidRDefault="007E5051" w:rsidP="007E5051">
      <w:pPr>
        <w:pStyle w:val="ListParagraph"/>
        <w:rPr>
          <w:b/>
          <w:bCs/>
          <w:sz w:val="18"/>
          <w:szCs w:val="18"/>
          <w:lang w:eastAsia="ko-KR"/>
        </w:rPr>
      </w:pPr>
    </w:p>
    <w:p w:rsidR="007E5051" w:rsidRPr="00E626FF" w:rsidRDefault="000D0536" w:rsidP="008D7C63">
      <w:pPr>
        <w:numPr>
          <w:ilvl w:val="0"/>
          <w:numId w:val="9"/>
        </w:numPr>
        <w:adjustRightInd w:val="0"/>
        <w:snapToGrid w:val="0"/>
        <w:spacing w:before="120"/>
        <w:ind w:left="403" w:hanging="403"/>
        <w:jc w:val="both"/>
        <w:rPr>
          <w:b/>
          <w:bCs/>
          <w:sz w:val="18"/>
          <w:szCs w:val="18"/>
          <w:lang w:eastAsia="ko-KR"/>
        </w:rPr>
      </w:pPr>
      <w:r>
        <w:rPr>
          <w:bCs/>
          <w:sz w:val="18"/>
          <w:szCs w:val="18"/>
          <w:lang w:eastAsia="ko-KR"/>
        </w:rPr>
        <w:t>Leslie Lamport, Robert Shostak, Marshall Pease, “The Byzantine Generals Problem”, SRI International.</w:t>
      </w:r>
    </w:p>
    <w:p w:rsidR="00E626FF" w:rsidRPr="00D146D9" w:rsidRDefault="00E626FF" w:rsidP="008D7C63">
      <w:pPr>
        <w:adjustRightInd w:val="0"/>
        <w:snapToGrid w:val="0"/>
        <w:jc w:val="both"/>
        <w:rPr>
          <w:bCs/>
          <w:sz w:val="22"/>
          <w:szCs w:val="22"/>
          <w:lang w:eastAsia="ko-KR"/>
        </w:rPr>
      </w:pPr>
    </w:p>
    <w:sectPr w:rsidR="00E626FF" w:rsidRPr="00D146D9" w:rsidSect="00404FF3">
      <w:headerReference w:type="even" r:id="rId18"/>
      <w:headerReference w:type="default" r:id="rId19"/>
      <w:footerReference w:type="even" r:id="rId20"/>
      <w:footerReference w:type="default" r:id="rId21"/>
      <w:headerReference w:type="first" r:id="rId22"/>
      <w:footerReference w:type="first" r:id="rId23"/>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7C3" w:rsidRDefault="00D477C3">
      <w:r>
        <w:separator/>
      </w:r>
    </w:p>
  </w:endnote>
  <w:endnote w:type="continuationSeparator" w:id="1">
    <w:p w:rsidR="00D477C3" w:rsidRDefault="00D47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4E6" w:rsidRDefault="00E83442">
    <w:pPr>
      <w:pStyle w:val="Footer"/>
    </w:pPr>
    <w:r>
      <w:rPr>
        <w:rStyle w:val="PageNumber"/>
      </w:rPr>
      <w:fldChar w:fldCharType="begin"/>
    </w:r>
    <w:r w:rsidR="00B144E6">
      <w:rPr>
        <w:rStyle w:val="PageNumber"/>
      </w:rPr>
      <w:instrText xml:space="preserve"> PAGE </w:instrText>
    </w:r>
    <w:r>
      <w:rPr>
        <w:rStyle w:val="PageNumber"/>
      </w:rPr>
      <w:fldChar w:fldCharType="separate"/>
    </w:r>
    <w:r w:rsidR="00630CEC">
      <w:rPr>
        <w:rStyle w:val="PageNumber"/>
        <w:noProof/>
      </w:rPr>
      <w:t>2</w:t>
    </w:r>
    <w:r>
      <w:rPr>
        <w:rStyle w:val="PageNumber"/>
      </w:rPr>
      <w:fldChar w:fldCharType="end"/>
    </w:r>
    <w:r w:rsidR="006E0C39">
      <w:rPr>
        <w:rStyle w:val="PageNumber"/>
      </w:rPr>
      <w:t xml:space="preserve">                                                                                                  Copyright © 2018, Kallol Borah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4E6" w:rsidRDefault="00E83442" w:rsidP="00341B56">
    <w:pPr>
      <w:pStyle w:val="Footer"/>
      <w:tabs>
        <w:tab w:val="clear" w:pos="4252"/>
        <w:tab w:val="clear" w:pos="8504"/>
        <w:tab w:val="right" w:pos="7966"/>
      </w:tabs>
    </w:pPr>
    <w:r>
      <w:rPr>
        <w:rStyle w:val="PageNumber"/>
      </w:rPr>
      <w:fldChar w:fldCharType="begin"/>
    </w:r>
    <w:r w:rsidR="00B144E6">
      <w:rPr>
        <w:rStyle w:val="PageNumber"/>
      </w:rPr>
      <w:instrText xml:space="preserve"> PAGE </w:instrText>
    </w:r>
    <w:r>
      <w:rPr>
        <w:rStyle w:val="PageNumber"/>
      </w:rPr>
      <w:fldChar w:fldCharType="separate"/>
    </w:r>
    <w:r w:rsidR="00630CEC">
      <w:rPr>
        <w:rStyle w:val="PageNumber"/>
        <w:noProof/>
      </w:rPr>
      <w:t>3</w:t>
    </w:r>
    <w:r>
      <w:rPr>
        <w:rStyle w:val="PageNumber"/>
      </w:rPr>
      <w:fldChar w:fldCharType="end"/>
    </w:r>
    <w:r w:rsidR="00341B56">
      <w:rPr>
        <w:rStyle w:val="PageNumber"/>
      </w:rPr>
      <w:tab/>
      <w:t>Copyright © 2018, Kallol Borah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 xml:space="preserve"> </w:t>
    </w:r>
  </w:p>
  <w:p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sidR="00AE3B1C">
      <w:rPr>
        <w:rFonts w:ascii="Gulim" w:eastAsia="Gulim" w:cs="Gulim"/>
        <w:color w:val="000000"/>
        <w:sz w:val="16"/>
        <w:szCs w:val="16"/>
        <w:lang w:val="en-PH" w:eastAsia="en-PH"/>
      </w:rPr>
      <w:t xml:space="preserve"> 2018, Kallol Borah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7C3" w:rsidRDefault="00D477C3">
      <w:r>
        <w:separator/>
      </w:r>
    </w:p>
  </w:footnote>
  <w:footnote w:type="continuationSeparator" w:id="1">
    <w:p w:rsidR="00D477C3" w:rsidRDefault="00D47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4E6" w:rsidRPr="0009109B" w:rsidRDefault="006E0C39" w:rsidP="008D7C63">
    <w:pPr>
      <w:pStyle w:val="Header"/>
      <w:jc w:val="both"/>
      <w:rPr>
        <w:rFonts w:ascii="Gulim" w:eastAsia="Gulim" w:hAnsi="Gulim"/>
        <w:sz w:val="16"/>
        <w:lang w:val="it-IT" w:eastAsia="ko-KR"/>
      </w:rPr>
    </w:pPr>
    <w:r>
      <w:rPr>
        <w:rFonts w:ascii="Gulim" w:eastAsia="Gulim" w:hAnsi="Gulim"/>
        <w:sz w:val="16"/>
        <w:lang w:val="it-IT" w:eastAsia="ko-KR"/>
      </w:rPr>
      <w:t xml:space="preserve">                                                                                                                     CONFIDENTIAL DRAFT</w:t>
    </w:r>
  </w:p>
  <w:p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C63" w:rsidRPr="0009109B" w:rsidRDefault="007B61FD" w:rsidP="008D7C63">
    <w:pPr>
      <w:pStyle w:val="Header"/>
      <w:jc w:val="right"/>
      <w:rPr>
        <w:rFonts w:ascii="Gulim" w:eastAsia="Gulim" w:hAnsi="Gulim"/>
        <w:sz w:val="16"/>
        <w:lang w:val="it-IT" w:eastAsia="ko-KR"/>
      </w:rPr>
    </w:pPr>
    <w:r>
      <w:rPr>
        <w:rFonts w:ascii="Gulim" w:eastAsia="Gulim" w:hAnsi="Gulim"/>
        <w:sz w:val="16"/>
        <w:lang w:val="it-IT" w:eastAsia="ko-KR"/>
      </w:rPr>
      <w:t>CONFIDENTIAL DRAFT</w:t>
    </w:r>
  </w:p>
  <w:p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C63" w:rsidRPr="0009109B" w:rsidRDefault="00AE3B1C" w:rsidP="008D7C63">
    <w:pPr>
      <w:pStyle w:val="Header"/>
      <w:jc w:val="right"/>
      <w:rPr>
        <w:rFonts w:ascii="Gulim" w:eastAsia="Gulim" w:hAnsi="Gulim"/>
        <w:sz w:val="16"/>
        <w:lang w:val="it-IT" w:eastAsia="ko-KR"/>
      </w:rPr>
    </w:pPr>
    <w:r>
      <w:rPr>
        <w:rFonts w:ascii="Gulim" w:eastAsia="Gulim" w:hAnsi="Gulim"/>
        <w:sz w:val="16"/>
        <w:lang w:val="it-IT"/>
      </w:rPr>
      <w:t>CONFIDENTIAL DRAFT</w:t>
    </w:r>
  </w:p>
  <w:p w:rsidR="008D7C63" w:rsidRPr="0009109B" w:rsidRDefault="008D7C63" w:rsidP="008D7C63">
    <w:pPr>
      <w:pStyle w:val="Header"/>
      <w:jc w:val="right"/>
      <w:rPr>
        <w:rFonts w:ascii="Gulim" w:eastAsia="Gulim" w:hAnsi="Gulim"/>
        <w:sz w:val="16"/>
        <w:lang w:val="it-IT" w:eastAsia="ko-KR"/>
      </w:rPr>
    </w:pPr>
  </w:p>
  <w:p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4FE7"/>
    <w:multiLevelType w:val="hybridMultilevel"/>
    <w:tmpl w:val="99C245CE"/>
    <w:lvl w:ilvl="0" w:tplc="938604BA">
      <w:start w:val="1"/>
      <w:numFmt w:val="decimal"/>
      <w:lvlText w:val="%1)"/>
      <w:lvlJc w:val="left"/>
      <w:pPr>
        <w:ind w:left="604" w:hanging="360"/>
      </w:pPr>
      <w:rPr>
        <w:rFonts w:hint="default"/>
      </w:rPr>
    </w:lvl>
    <w:lvl w:ilvl="1" w:tplc="40090019" w:tentative="1">
      <w:start w:val="1"/>
      <w:numFmt w:val="lowerLetter"/>
      <w:lvlText w:val="%2."/>
      <w:lvlJc w:val="left"/>
      <w:pPr>
        <w:ind w:left="1324" w:hanging="360"/>
      </w:pPr>
    </w:lvl>
    <w:lvl w:ilvl="2" w:tplc="4009001B" w:tentative="1">
      <w:start w:val="1"/>
      <w:numFmt w:val="lowerRoman"/>
      <w:lvlText w:val="%3."/>
      <w:lvlJc w:val="right"/>
      <w:pPr>
        <w:ind w:left="2044" w:hanging="180"/>
      </w:pPr>
    </w:lvl>
    <w:lvl w:ilvl="3" w:tplc="4009000F" w:tentative="1">
      <w:start w:val="1"/>
      <w:numFmt w:val="decimal"/>
      <w:lvlText w:val="%4."/>
      <w:lvlJc w:val="left"/>
      <w:pPr>
        <w:ind w:left="2764" w:hanging="360"/>
      </w:pPr>
    </w:lvl>
    <w:lvl w:ilvl="4" w:tplc="40090019" w:tentative="1">
      <w:start w:val="1"/>
      <w:numFmt w:val="lowerLetter"/>
      <w:lvlText w:val="%5."/>
      <w:lvlJc w:val="left"/>
      <w:pPr>
        <w:ind w:left="3484" w:hanging="360"/>
      </w:pPr>
    </w:lvl>
    <w:lvl w:ilvl="5" w:tplc="4009001B" w:tentative="1">
      <w:start w:val="1"/>
      <w:numFmt w:val="lowerRoman"/>
      <w:lvlText w:val="%6."/>
      <w:lvlJc w:val="right"/>
      <w:pPr>
        <w:ind w:left="4204" w:hanging="180"/>
      </w:pPr>
    </w:lvl>
    <w:lvl w:ilvl="6" w:tplc="4009000F" w:tentative="1">
      <w:start w:val="1"/>
      <w:numFmt w:val="decimal"/>
      <w:lvlText w:val="%7."/>
      <w:lvlJc w:val="left"/>
      <w:pPr>
        <w:ind w:left="4924" w:hanging="360"/>
      </w:pPr>
    </w:lvl>
    <w:lvl w:ilvl="7" w:tplc="40090019" w:tentative="1">
      <w:start w:val="1"/>
      <w:numFmt w:val="lowerLetter"/>
      <w:lvlText w:val="%8."/>
      <w:lvlJc w:val="left"/>
      <w:pPr>
        <w:ind w:left="5644" w:hanging="360"/>
      </w:pPr>
    </w:lvl>
    <w:lvl w:ilvl="8" w:tplc="4009001B" w:tentative="1">
      <w:start w:val="1"/>
      <w:numFmt w:val="lowerRoman"/>
      <w:lvlText w:val="%9."/>
      <w:lvlJc w:val="right"/>
      <w:pPr>
        <w:ind w:left="6364" w:hanging="180"/>
      </w:pPr>
    </w:lvl>
  </w:abstractNum>
  <w:abstractNum w:abstractNumId="1">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4"/>
  </w:num>
  <w:num w:numId="6">
    <w:abstractNumId w:val="9"/>
  </w:num>
  <w:num w:numId="7">
    <w:abstractNumId w:val="1"/>
  </w:num>
  <w:num w:numId="8">
    <w:abstractNumId w:val="6"/>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SystemFonts/>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52226"/>
  </w:hdrShapeDefaults>
  <w:footnotePr>
    <w:footnote w:id="0"/>
    <w:footnote w:id="1"/>
  </w:footnotePr>
  <w:endnotePr>
    <w:endnote w:id="0"/>
    <w:endnote w:id="1"/>
  </w:endnotePr>
  <w:compat>
    <w:useFELayout/>
  </w:compat>
  <w:rsids>
    <w:rsidRoot w:val="001A0250"/>
    <w:rsid w:val="000014C6"/>
    <w:rsid w:val="00002EEB"/>
    <w:rsid w:val="00003348"/>
    <w:rsid w:val="000076E1"/>
    <w:rsid w:val="000154ED"/>
    <w:rsid w:val="00016ED5"/>
    <w:rsid w:val="0002443C"/>
    <w:rsid w:val="00035D0E"/>
    <w:rsid w:val="00036929"/>
    <w:rsid w:val="00046DB8"/>
    <w:rsid w:val="000502F1"/>
    <w:rsid w:val="00070C81"/>
    <w:rsid w:val="00071710"/>
    <w:rsid w:val="00072DD1"/>
    <w:rsid w:val="00083D95"/>
    <w:rsid w:val="0009109B"/>
    <w:rsid w:val="000934A4"/>
    <w:rsid w:val="000964D1"/>
    <w:rsid w:val="000A2998"/>
    <w:rsid w:val="000D0536"/>
    <w:rsid w:val="000D19BB"/>
    <w:rsid w:val="000D3070"/>
    <w:rsid w:val="000D41DD"/>
    <w:rsid w:val="000D4778"/>
    <w:rsid w:val="000F0CF5"/>
    <w:rsid w:val="00116292"/>
    <w:rsid w:val="00123893"/>
    <w:rsid w:val="00124214"/>
    <w:rsid w:val="00125A2F"/>
    <w:rsid w:val="001324B3"/>
    <w:rsid w:val="00143127"/>
    <w:rsid w:val="001638C5"/>
    <w:rsid w:val="00164B79"/>
    <w:rsid w:val="0017267A"/>
    <w:rsid w:val="00183A26"/>
    <w:rsid w:val="001907BC"/>
    <w:rsid w:val="0019187A"/>
    <w:rsid w:val="00196AF4"/>
    <w:rsid w:val="001A0250"/>
    <w:rsid w:val="001A09A8"/>
    <w:rsid w:val="001A381E"/>
    <w:rsid w:val="001A51D2"/>
    <w:rsid w:val="001B3382"/>
    <w:rsid w:val="001D4E43"/>
    <w:rsid w:val="001D795F"/>
    <w:rsid w:val="001E28C5"/>
    <w:rsid w:val="001F2E5F"/>
    <w:rsid w:val="002058AB"/>
    <w:rsid w:val="00216123"/>
    <w:rsid w:val="00224925"/>
    <w:rsid w:val="00225422"/>
    <w:rsid w:val="002322B7"/>
    <w:rsid w:val="00234A97"/>
    <w:rsid w:val="0024150B"/>
    <w:rsid w:val="00254603"/>
    <w:rsid w:val="00274F79"/>
    <w:rsid w:val="002768D5"/>
    <w:rsid w:val="00276D48"/>
    <w:rsid w:val="00283946"/>
    <w:rsid w:val="002868FF"/>
    <w:rsid w:val="002870CB"/>
    <w:rsid w:val="00290930"/>
    <w:rsid w:val="00295369"/>
    <w:rsid w:val="00296D85"/>
    <w:rsid w:val="002A4D69"/>
    <w:rsid w:val="002A568D"/>
    <w:rsid w:val="002B6F93"/>
    <w:rsid w:val="002C184B"/>
    <w:rsid w:val="002C2177"/>
    <w:rsid w:val="002E33A2"/>
    <w:rsid w:val="002E4408"/>
    <w:rsid w:val="002E6CA8"/>
    <w:rsid w:val="002F16B1"/>
    <w:rsid w:val="002F1F1E"/>
    <w:rsid w:val="002F7515"/>
    <w:rsid w:val="00305A4D"/>
    <w:rsid w:val="00305D04"/>
    <w:rsid w:val="00320469"/>
    <w:rsid w:val="00322D75"/>
    <w:rsid w:val="00325781"/>
    <w:rsid w:val="003324E7"/>
    <w:rsid w:val="003371FB"/>
    <w:rsid w:val="00340897"/>
    <w:rsid w:val="00341B56"/>
    <w:rsid w:val="00344215"/>
    <w:rsid w:val="0035435D"/>
    <w:rsid w:val="00354A4F"/>
    <w:rsid w:val="00354C1E"/>
    <w:rsid w:val="003614B8"/>
    <w:rsid w:val="003620E3"/>
    <w:rsid w:val="00364412"/>
    <w:rsid w:val="00366969"/>
    <w:rsid w:val="00366BFA"/>
    <w:rsid w:val="00370A44"/>
    <w:rsid w:val="0037447E"/>
    <w:rsid w:val="003747BF"/>
    <w:rsid w:val="00383F6A"/>
    <w:rsid w:val="00385582"/>
    <w:rsid w:val="00391922"/>
    <w:rsid w:val="00392CBA"/>
    <w:rsid w:val="003A35B3"/>
    <w:rsid w:val="003A559B"/>
    <w:rsid w:val="003B5728"/>
    <w:rsid w:val="003C1190"/>
    <w:rsid w:val="003C76DE"/>
    <w:rsid w:val="003D2200"/>
    <w:rsid w:val="003D74D1"/>
    <w:rsid w:val="003E4B3C"/>
    <w:rsid w:val="003E5095"/>
    <w:rsid w:val="003E6544"/>
    <w:rsid w:val="003E6C48"/>
    <w:rsid w:val="003F53D7"/>
    <w:rsid w:val="00400385"/>
    <w:rsid w:val="00404F29"/>
    <w:rsid w:val="00404FF3"/>
    <w:rsid w:val="00406961"/>
    <w:rsid w:val="004101D9"/>
    <w:rsid w:val="004155BC"/>
    <w:rsid w:val="00425530"/>
    <w:rsid w:val="00434D4E"/>
    <w:rsid w:val="00444724"/>
    <w:rsid w:val="0045337D"/>
    <w:rsid w:val="00454591"/>
    <w:rsid w:val="00462B21"/>
    <w:rsid w:val="00473BEC"/>
    <w:rsid w:val="00484490"/>
    <w:rsid w:val="00487C48"/>
    <w:rsid w:val="00490ED2"/>
    <w:rsid w:val="00497AF9"/>
    <w:rsid w:val="004A13B9"/>
    <w:rsid w:val="004A4E49"/>
    <w:rsid w:val="004A53E5"/>
    <w:rsid w:val="004B67CB"/>
    <w:rsid w:val="004C13DC"/>
    <w:rsid w:val="004D04FC"/>
    <w:rsid w:val="004D2790"/>
    <w:rsid w:val="004D6037"/>
    <w:rsid w:val="004E327C"/>
    <w:rsid w:val="004E764C"/>
    <w:rsid w:val="004F19CE"/>
    <w:rsid w:val="004F1F38"/>
    <w:rsid w:val="004F3B68"/>
    <w:rsid w:val="004F3DE5"/>
    <w:rsid w:val="00502E37"/>
    <w:rsid w:val="00505651"/>
    <w:rsid w:val="00510273"/>
    <w:rsid w:val="005103B8"/>
    <w:rsid w:val="0051161B"/>
    <w:rsid w:val="00514286"/>
    <w:rsid w:val="00546B0D"/>
    <w:rsid w:val="0055037D"/>
    <w:rsid w:val="00560261"/>
    <w:rsid w:val="005634C9"/>
    <w:rsid w:val="0057145A"/>
    <w:rsid w:val="0057210C"/>
    <w:rsid w:val="005747FF"/>
    <w:rsid w:val="00584FFB"/>
    <w:rsid w:val="00591230"/>
    <w:rsid w:val="00597C21"/>
    <w:rsid w:val="005A1351"/>
    <w:rsid w:val="005A1D2B"/>
    <w:rsid w:val="005A74B3"/>
    <w:rsid w:val="005B59F4"/>
    <w:rsid w:val="005D2D94"/>
    <w:rsid w:val="005E199F"/>
    <w:rsid w:val="005E3F0C"/>
    <w:rsid w:val="005E452B"/>
    <w:rsid w:val="005E5347"/>
    <w:rsid w:val="005E569D"/>
    <w:rsid w:val="005F559A"/>
    <w:rsid w:val="00610C7B"/>
    <w:rsid w:val="00630BF3"/>
    <w:rsid w:val="00630CEC"/>
    <w:rsid w:val="00637106"/>
    <w:rsid w:val="00644694"/>
    <w:rsid w:val="0064701A"/>
    <w:rsid w:val="00651FE3"/>
    <w:rsid w:val="0065600E"/>
    <w:rsid w:val="00656B83"/>
    <w:rsid w:val="00664BB9"/>
    <w:rsid w:val="00671F1F"/>
    <w:rsid w:val="00674135"/>
    <w:rsid w:val="006A40D2"/>
    <w:rsid w:val="006A4DD3"/>
    <w:rsid w:val="006D25A2"/>
    <w:rsid w:val="006D26DB"/>
    <w:rsid w:val="006D6E42"/>
    <w:rsid w:val="006E0B28"/>
    <w:rsid w:val="006E0C39"/>
    <w:rsid w:val="006E47E7"/>
    <w:rsid w:val="006E4C56"/>
    <w:rsid w:val="006E5DD8"/>
    <w:rsid w:val="006E663F"/>
    <w:rsid w:val="006E75CD"/>
    <w:rsid w:val="006F71A9"/>
    <w:rsid w:val="00704C8F"/>
    <w:rsid w:val="00724FEF"/>
    <w:rsid w:val="007344DC"/>
    <w:rsid w:val="00736115"/>
    <w:rsid w:val="007508FB"/>
    <w:rsid w:val="00751DDD"/>
    <w:rsid w:val="0075270C"/>
    <w:rsid w:val="00752E68"/>
    <w:rsid w:val="0075497D"/>
    <w:rsid w:val="00766765"/>
    <w:rsid w:val="00785581"/>
    <w:rsid w:val="0078612D"/>
    <w:rsid w:val="00795FAC"/>
    <w:rsid w:val="007A26C2"/>
    <w:rsid w:val="007A32C7"/>
    <w:rsid w:val="007A4146"/>
    <w:rsid w:val="007A66B4"/>
    <w:rsid w:val="007B5810"/>
    <w:rsid w:val="007B61FD"/>
    <w:rsid w:val="007D0AD8"/>
    <w:rsid w:val="007E15F9"/>
    <w:rsid w:val="007E5051"/>
    <w:rsid w:val="007F307F"/>
    <w:rsid w:val="008131D3"/>
    <w:rsid w:val="00813227"/>
    <w:rsid w:val="0081368C"/>
    <w:rsid w:val="00832509"/>
    <w:rsid w:val="00833AA4"/>
    <w:rsid w:val="008456EB"/>
    <w:rsid w:val="00855343"/>
    <w:rsid w:val="00862FC7"/>
    <w:rsid w:val="00867CD0"/>
    <w:rsid w:val="00870422"/>
    <w:rsid w:val="008746B3"/>
    <w:rsid w:val="00883540"/>
    <w:rsid w:val="008835D8"/>
    <w:rsid w:val="008A2330"/>
    <w:rsid w:val="008A4C7D"/>
    <w:rsid w:val="008B1C5E"/>
    <w:rsid w:val="008B3C5A"/>
    <w:rsid w:val="008C1C4F"/>
    <w:rsid w:val="008D5156"/>
    <w:rsid w:val="008D7C63"/>
    <w:rsid w:val="008E2061"/>
    <w:rsid w:val="008E57CB"/>
    <w:rsid w:val="008F07A3"/>
    <w:rsid w:val="009107F6"/>
    <w:rsid w:val="009120E8"/>
    <w:rsid w:val="00913680"/>
    <w:rsid w:val="00915E77"/>
    <w:rsid w:val="00917132"/>
    <w:rsid w:val="0093717B"/>
    <w:rsid w:val="00944050"/>
    <w:rsid w:val="009444DC"/>
    <w:rsid w:val="0095046C"/>
    <w:rsid w:val="009525DC"/>
    <w:rsid w:val="00954376"/>
    <w:rsid w:val="00957A69"/>
    <w:rsid w:val="00961DF5"/>
    <w:rsid w:val="00961EA0"/>
    <w:rsid w:val="00964091"/>
    <w:rsid w:val="00964399"/>
    <w:rsid w:val="00967310"/>
    <w:rsid w:val="00985F48"/>
    <w:rsid w:val="00985FCA"/>
    <w:rsid w:val="0099619E"/>
    <w:rsid w:val="00997BCD"/>
    <w:rsid w:val="009B431C"/>
    <w:rsid w:val="009C0DD8"/>
    <w:rsid w:val="009C0EAC"/>
    <w:rsid w:val="009C544C"/>
    <w:rsid w:val="009C75C4"/>
    <w:rsid w:val="009D0FBE"/>
    <w:rsid w:val="009E34A3"/>
    <w:rsid w:val="009F6C27"/>
    <w:rsid w:val="00A06A1E"/>
    <w:rsid w:val="00A10B18"/>
    <w:rsid w:val="00A249A7"/>
    <w:rsid w:val="00A25385"/>
    <w:rsid w:val="00A25C6C"/>
    <w:rsid w:val="00A31904"/>
    <w:rsid w:val="00A46E4D"/>
    <w:rsid w:val="00A51F2E"/>
    <w:rsid w:val="00A52D44"/>
    <w:rsid w:val="00A534A8"/>
    <w:rsid w:val="00A55193"/>
    <w:rsid w:val="00A62CC0"/>
    <w:rsid w:val="00A721C9"/>
    <w:rsid w:val="00A73008"/>
    <w:rsid w:val="00A81BD4"/>
    <w:rsid w:val="00A86DE9"/>
    <w:rsid w:val="00AA7794"/>
    <w:rsid w:val="00AB199E"/>
    <w:rsid w:val="00AB1C58"/>
    <w:rsid w:val="00AB3CDC"/>
    <w:rsid w:val="00AD3AB7"/>
    <w:rsid w:val="00AD475F"/>
    <w:rsid w:val="00AE3B1C"/>
    <w:rsid w:val="00AE3EF1"/>
    <w:rsid w:val="00B06D7A"/>
    <w:rsid w:val="00B0712F"/>
    <w:rsid w:val="00B144E6"/>
    <w:rsid w:val="00B23976"/>
    <w:rsid w:val="00B45B3A"/>
    <w:rsid w:val="00B45E25"/>
    <w:rsid w:val="00B50A27"/>
    <w:rsid w:val="00B7607E"/>
    <w:rsid w:val="00B94624"/>
    <w:rsid w:val="00BC239D"/>
    <w:rsid w:val="00BC6BC4"/>
    <w:rsid w:val="00BD340E"/>
    <w:rsid w:val="00BD69E7"/>
    <w:rsid w:val="00BF5651"/>
    <w:rsid w:val="00C1269A"/>
    <w:rsid w:val="00C137AF"/>
    <w:rsid w:val="00C16E9C"/>
    <w:rsid w:val="00C175D8"/>
    <w:rsid w:val="00C17AFB"/>
    <w:rsid w:val="00C36431"/>
    <w:rsid w:val="00C426BC"/>
    <w:rsid w:val="00C5192A"/>
    <w:rsid w:val="00C609FD"/>
    <w:rsid w:val="00C63D85"/>
    <w:rsid w:val="00C66FBE"/>
    <w:rsid w:val="00C829A9"/>
    <w:rsid w:val="00C94E5D"/>
    <w:rsid w:val="00C95757"/>
    <w:rsid w:val="00C97F4E"/>
    <w:rsid w:val="00CA0007"/>
    <w:rsid w:val="00CA5BAA"/>
    <w:rsid w:val="00CB1710"/>
    <w:rsid w:val="00CB7CE3"/>
    <w:rsid w:val="00CC3236"/>
    <w:rsid w:val="00CC6448"/>
    <w:rsid w:val="00CD536D"/>
    <w:rsid w:val="00CF07BB"/>
    <w:rsid w:val="00CF0BA4"/>
    <w:rsid w:val="00CF73FA"/>
    <w:rsid w:val="00D01A29"/>
    <w:rsid w:val="00D03500"/>
    <w:rsid w:val="00D04610"/>
    <w:rsid w:val="00D067B8"/>
    <w:rsid w:val="00D0713E"/>
    <w:rsid w:val="00D10437"/>
    <w:rsid w:val="00D13ECB"/>
    <w:rsid w:val="00D146D9"/>
    <w:rsid w:val="00D16561"/>
    <w:rsid w:val="00D21C11"/>
    <w:rsid w:val="00D2217C"/>
    <w:rsid w:val="00D32AAC"/>
    <w:rsid w:val="00D32BDB"/>
    <w:rsid w:val="00D477C3"/>
    <w:rsid w:val="00D6065B"/>
    <w:rsid w:val="00D745BD"/>
    <w:rsid w:val="00D843A2"/>
    <w:rsid w:val="00D901A1"/>
    <w:rsid w:val="00DA4F45"/>
    <w:rsid w:val="00DA6C23"/>
    <w:rsid w:val="00DC0AE6"/>
    <w:rsid w:val="00DC43ED"/>
    <w:rsid w:val="00DE5B27"/>
    <w:rsid w:val="00DF192C"/>
    <w:rsid w:val="00DF6F63"/>
    <w:rsid w:val="00E00172"/>
    <w:rsid w:val="00E26EDC"/>
    <w:rsid w:val="00E31CC2"/>
    <w:rsid w:val="00E41C8C"/>
    <w:rsid w:val="00E42936"/>
    <w:rsid w:val="00E536A6"/>
    <w:rsid w:val="00E618FB"/>
    <w:rsid w:val="00E626FF"/>
    <w:rsid w:val="00E71231"/>
    <w:rsid w:val="00E83442"/>
    <w:rsid w:val="00E90031"/>
    <w:rsid w:val="00E9761A"/>
    <w:rsid w:val="00EA4620"/>
    <w:rsid w:val="00EC765C"/>
    <w:rsid w:val="00ED20D1"/>
    <w:rsid w:val="00EE6052"/>
    <w:rsid w:val="00EF0CDF"/>
    <w:rsid w:val="00EF6998"/>
    <w:rsid w:val="00F054BA"/>
    <w:rsid w:val="00F239D6"/>
    <w:rsid w:val="00F321BC"/>
    <w:rsid w:val="00F32629"/>
    <w:rsid w:val="00F3411A"/>
    <w:rsid w:val="00F34C2A"/>
    <w:rsid w:val="00F41F72"/>
    <w:rsid w:val="00F470B0"/>
    <w:rsid w:val="00F50BE8"/>
    <w:rsid w:val="00F513A6"/>
    <w:rsid w:val="00F52ECA"/>
    <w:rsid w:val="00F609A5"/>
    <w:rsid w:val="00F61F84"/>
    <w:rsid w:val="00F71884"/>
    <w:rsid w:val="00F77BC9"/>
    <w:rsid w:val="00F8073F"/>
    <w:rsid w:val="00F81891"/>
    <w:rsid w:val="00F83193"/>
    <w:rsid w:val="00F848E2"/>
    <w:rsid w:val="00F85618"/>
    <w:rsid w:val="00F909B9"/>
    <w:rsid w:val="00F90A30"/>
    <w:rsid w:val="00F92EE2"/>
    <w:rsid w:val="00F95E9B"/>
    <w:rsid w:val="00F96B0F"/>
    <w:rsid w:val="00F978FC"/>
    <w:rsid w:val="00FA0546"/>
    <w:rsid w:val="00FA7A33"/>
    <w:rsid w:val="00FB2E89"/>
    <w:rsid w:val="00FB64A4"/>
    <w:rsid w:val="00FB66A3"/>
    <w:rsid w:val="00FB7389"/>
    <w:rsid w:val="00FD2C95"/>
    <w:rsid w:val="00FD694C"/>
    <w:rsid w:val="00FE0436"/>
    <w:rsid w:val="00FE7904"/>
    <w:rsid w:val="00FF1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893"/>
    <w:rPr>
      <w:lang w:val="en-US" w:eastAsia="en-US"/>
    </w:rPr>
  </w:style>
  <w:style w:type="paragraph" w:styleId="Heading1">
    <w:name w:val="heading 1"/>
    <w:basedOn w:val="Normal"/>
    <w:next w:val="Normal"/>
    <w:qFormat/>
    <w:rsid w:val="000F0CF5"/>
    <w:pPr>
      <w:keepNext/>
      <w:jc w:val="center"/>
      <w:outlineLvl w:val="0"/>
    </w:pPr>
    <w:rPr>
      <w:b/>
      <w:sz w:val="28"/>
    </w:rPr>
  </w:style>
  <w:style w:type="paragraph" w:styleId="Heading2">
    <w:name w:val="heading 2"/>
    <w:basedOn w:val="Normal"/>
    <w:next w:val="Normal"/>
    <w:qFormat/>
    <w:rsid w:val="000F0CF5"/>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F0CF5"/>
    <w:pPr>
      <w:ind w:firstLine="245"/>
      <w:jc w:val="both"/>
    </w:pPr>
    <w:rPr>
      <w:spacing w:val="6"/>
      <w:sz w:val="22"/>
    </w:rPr>
  </w:style>
  <w:style w:type="paragraph" w:styleId="BodyText">
    <w:name w:val="Body Text"/>
    <w:basedOn w:val="Normal"/>
    <w:rsid w:val="000F0CF5"/>
    <w:pPr>
      <w:jc w:val="both"/>
    </w:pPr>
    <w:rPr>
      <w:i/>
      <w:sz w:val="22"/>
    </w:rPr>
  </w:style>
  <w:style w:type="paragraph" w:styleId="BodyTextIndent2">
    <w:name w:val="Body Text Indent 2"/>
    <w:basedOn w:val="Normal"/>
    <w:rsid w:val="000F0CF5"/>
    <w:pPr>
      <w:spacing w:before="120" w:line="260" w:lineRule="exact"/>
      <w:ind w:firstLine="245"/>
    </w:pPr>
    <w:rPr>
      <w:spacing w:val="6"/>
      <w:sz w:val="22"/>
    </w:rPr>
  </w:style>
  <w:style w:type="paragraph" w:styleId="List">
    <w:name w:val="List"/>
    <w:basedOn w:val="Normal"/>
    <w:rsid w:val="000F0CF5"/>
    <w:pPr>
      <w:ind w:left="360" w:hanging="360"/>
    </w:pPr>
  </w:style>
  <w:style w:type="paragraph" w:styleId="BodyTextIndent3">
    <w:name w:val="Body Text Indent 3"/>
    <w:basedOn w:val="Normal"/>
    <w:rsid w:val="000F0CF5"/>
    <w:pPr>
      <w:spacing w:before="120" w:line="260" w:lineRule="exact"/>
      <w:ind w:firstLine="270"/>
      <w:jc w:val="both"/>
    </w:pPr>
    <w:rPr>
      <w:sz w:val="22"/>
    </w:rPr>
  </w:style>
  <w:style w:type="paragraph" w:styleId="BodyText2">
    <w:name w:val="Body Text 2"/>
    <w:basedOn w:val="Normal"/>
    <w:rsid w:val="000F0CF5"/>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semiHidden/>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6D6E4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paragraph" w:styleId="BalloonText">
    <w:name w:val="Balloon Text"/>
    <w:basedOn w:val="Normal"/>
    <w:link w:val="BalloonTextChar"/>
    <w:uiPriority w:val="99"/>
    <w:semiHidden/>
    <w:unhideWhenUsed/>
    <w:rsid w:val="00E31CC2"/>
    <w:rPr>
      <w:rFonts w:ascii="Tahoma" w:hAnsi="Tahoma" w:cs="Tahoma"/>
      <w:sz w:val="16"/>
      <w:szCs w:val="16"/>
    </w:rPr>
  </w:style>
  <w:style w:type="character" w:customStyle="1" w:styleId="BalloonTextChar">
    <w:name w:val="Balloon Text Char"/>
    <w:basedOn w:val="DefaultParagraphFont"/>
    <w:link w:val="BalloonText"/>
    <w:uiPriority w:val="99"/>
    <w:semiHidden/>
    <w:rsid w:val="00E31CC2"/>
    <w:rPr>
      <w:rFonts w:ascii="Tahoma" w:hAnsi="Tahoma" w:cs="Tahoma"/>
      <w:sz w:val="16"/>
      <w:szCs w:val="16"/>
      <w:lang w:val="en-US" w:eastAsia="en-US"/>
    </w:rPr>
  </w:style>
  <w:style w:type="paragraph" w:styleId="ListParagraph">
    <w:name w:val="List Paragraph"/>
    <w:basedOn w:val="Normal"/>
    <w:uiPriority w:val="34"/>
    <w:qFormat/>
    <w:rsid w:val="007E5051"/>
    <w:pPr>
      <w:ind w:left="720"/>
      <w:contextualSpacing/>
    </w:pPr>
  </w:style>
</w:styles>
</file>

<file path=word/webSettings.xml><?xml version="1.0" encoding="utf-8"?>
<w:webSettings xmlns:r="http://schemas.openxmlformats.org/officeDocument/2006/relationships" xmlns:w="http://schemas.openxmlformats.org/wordprocessingml/2006/main">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486171920">
      <w:bodyDiv w:val="1"/>
      <w:marLeft w:val="0"/>
      <w:marRight w:val="0"/>
      <w:marTop w:val="0"/>
      <w:marBottom w:val="0"/>
      <w:divBdr>
        <w:top w:val="none" w:sz="0" w:space="0" w:color="auto"/>
        <w:left w:val="none" w:sz="0" w:space="0" w:color="auto"/>
        <w:bottom w:val="none" w:sz="0" w:space="0" w:color="auto"/>
        <w:right w:val="none" w:sz="0" w:space="0" w:color="auto"/>
      </w:divBdr>
      <w:divsChild>
        <w:div w:id="1505582919">
          <w:marLeft w:val="0"/>
          <w:marRight w:val="0"/>
          <w:marTop w:val="0"/>
          <w:marBottom w:val="0"/>
          <w:divBdr>
            <w:top w:val="none" w:sz="0" w:space="0" w:color="auto"/>
            <w:left w:val="none" w:sz="0" w:space="0" w:color="auto"/>
            <w:bottom w:val="none" w:sz="0" w:space="0" w:color="auto"/>
            <w:right w:val="none" w:sz="0" w:space="0" w:color="auto"/>
          </w:divBdr>
        </w:div>
        <w:div w:id="976956136">
          <w:marLeft w:val="0"/>
          <w:marRight w:val="0"/>
          <w:marTop w:val="0"/>
          <w:marBottom w:val="0"/>
          <w:divBdr>
            <w:top w:val="none" w:sz="0" w:space="0" w:color="auto"/>
            <w:left w:val="none" w:sz="0" w:space="0" w:color="auto"/>
            <w:bottom w:val="none" w:sz="0" w:space="0" w:color="auto"/>
            <w:right w:val="none" w:sz="0" w:space="0" w:color="auto"/>
          </w:divBdr>
        </w:div>
        <w:div w:id="381707887">
          <w:marLeft w:val="0"/>
          <w:marRight w:val="0"/>
          <w:marTop w:val="0"/>
          <w:marBottom w:val="0"/>
          <w:divBdr>
            <w:top w:val="none" w:sz="0" w:space="0" w:color="auto"/>
            <w:left w:val="none" w:sz="0" w:space="0" w:color="auto"/>
            <w:bottom w:val="none" w:sz="0" w:space="0" w:color="auto"/>
            <w:right w:val="none" w:sz="0" w:space="0" w:color="auto"/>
          </w:divBdr>
        </w:div>
        <w:div w:id="1660772450">
          <w:marLeft w:val="0"/>
          <w:marRight w:val="0"/>
          <w:marTop w:val="0"/>
          <w:marBottom w:val="0"/>
          <w:divBdr>
            <w:top w:val="none" w:sz="0" w:space="0" w:color="auto"/>
            <w:left w:val="none" w:sz="0" w:space="0" w:color="auto"/>
            <w:bottom w:val="none" w:sz="0" w:space="0" w:color="auto"/>
            <w:right w:val="none" w:sz="0" w:space="0" w:color="auto"/>
          </w:divBdr>
        </w:div>
        <w:div w:id="974726065">
          <w:marLeft w:val="0"/>
          <w:marRight w:val="0"/>
          <w:marTop w:val="0"/>
          <w:marBottom w:val="0"/>
          <w:divBdr>
            <w:top w:val="none" w:sz="0" w:space="0" w:color="auto"/>
            <w:left w:val="none" w:sz="0" w:space="0" w:color="auto"/>
            <w:bottom w:val="none" w:sz="0" w:space="0" w:color="auto"/>
            <w:right w:val="none" w:sz="0" w:space="0" w:color="auto"/>
          </w:divBdr>
        </w:div>
        <w:div w:id="1258824999">
          <w:marLeft w:val="0"/>
          <w:marRight w:val="0"/>
          <w:marTop w:val="0"/>
          <w:marBottom w:val="0"/>
          <w:divBdr>
            <w:top w:val="none" w:sz="0" w:space="0" w:color="auto"/>
            <w:left w:val="none" w:sz="0" w:space="0" w:color="auto"/>
            <w:bottom w:val="none" w:sz="0" w:space="0" w:color="auto"/>
            <w:right w:val="none" w:sz="0" w:space="0" w:color="auto"/>
          </w:divBdr>
        </w:div>
        <w:div w:id="1709186952">
          <w:marLeft w:val="0"/>
          <w:marRight w:val="0"/>
          <w:marTop w:val="0"/>
          <w:marBottom w:val="0"/>
          <w:divBdr>
            <w:top w:val="none" w:sz="0" w:space="0" w:color="auto"/>
            <w:left w:val="none" w:sz="0" w:space="0" w:color="auto"/>
            <w:bottom w:val="none" w:sz="0" w:space="0" w:color="auto"/>
            <w:right w:val="none" w:sz="0" w:space="0" w:color="auto"/>
          </w:divBdr>
        </w:div>
        <w:div w:id="705302233">
          <w:marLeft w:val="0"/>
          <w:marRight w:val="0"/>
          <w:marTop w:val="0"/>
          <w:marBottom w:val="0"/>
          <w:divBdr>
            <w:top w:val="none" w:sz="0" w:space="0" w:color="auto"/>
            <w:left w:val="none" w:sz="0" w:space="0" w:color="auto"/>
            <w:bottom w:val="none" w:sz="0" w:space="0" w:color="auto"/>
            <w:right w:val="none" w:sz="0" w:space="0" w:color="auto"/>
          </w:divBdr>
        </w:div>
        <w:div w:id="494228005">
          <w:marLeft w:val="0"/>
          <w:marRight w:val="0"/>
          <w:marTop w:val="0"/>
          <w:marBottom w:val="0"/>
          <w:divBdr>
            <w:top w:val="none" w:sz="0" w:space="0" w:color="auto"/>
            <w:left w:val="none" w:sz="0" w:space="0" w:color="auto"/>
            <w:bottom w:val="none" w:sz="0" w:space="0" w:color="auto"/>
            <w:right w:val="none" w:sz="0" w:space="0" w:color="auto"/>
          </w:divBdr>
        </w:div>
        <w:div w:id="1691253107">
          <w:marLeft w:val="0"/>
          <w:marRight w:val="0"/>
          <w:marTop w:val="0"/>
          <w:marBottom w:val="0"/>
          <w:divBdr>
            <w:top w:val="none" w:sz="0" w:space="0" w:color="auto"/>
            <w:left w:val="none" w:sz="0" w:space="0" w:color="auto"/>
            <w:bottom w:val="none" w:sz="0" w:space="0" w:color="auto"/>
            <w:right w:val="none" w:sz="0" w:space="0" w:color="auto"/>
          </w:divBdr>
        </w:div>
        <w:div w:id="1726443768">
          <w:marLeft w:val="0"/>
          <w:marRight w:val="0"/>
          <w:marTop w:val="0"/>
          <w:marBottom w:val="0"/>
          <w:divBdr>
            <w:top w:val="none" w:sz="0" w:space="0" w:color="auto"/>
            <w:left w:val="none" w:sz="0" w:space="0" w:color="auto"/>
            <w:bottom w:val="none" w:sz="0" w:space="0" w:color="auto"/>
            <w:right w:val="none" w:sz="0" w:space="0" w:color="auto"/>
          </w:divBdr>
        </w:div>
        <w:div w:id="123738093">
          <w:marLeft w:val="0"/>
          <w:marRight w:val="0"/>
          <w:marTop w:val="0"/>
          <w:marBottom w:val="0"/>
          <w:divBdr>
            <w:top w:val="none" w:sz="0" w:space="0" w:color="auto"/>
            <w:left w:val="none" w:sz="0" w:space="0" w:color="auto"/>
            <w:bottom w:val="none" w:sz="0" w:space="0" w:color="auto"/>
            <w:right w:val="none" w:sz="0" w:space="0" w:color="auto"/>
          </w:divBdr>
        </w:div>
        <w:div w:id="1948536021">
          <w:marLeft w:val="0"/>
          <w:marRight w:val="0"/>
          <w:marTop w:val="0"/>
          <w:marBottom w:val="0"/>
          <w:divBdr>
            <w:top w:val="none" w:sz="0" w:space="0" w:color="auto"/>
            <w:left w:val="none" w:sz="0" w:space="0" w:color="auto"/>
            <w:bottom w:val="none" w:sz="0" w:space="0" w:color="auto"/>
            <w:right w:val="none" w:sz="0" w:space="0" w:color="auto"/>
          </w:divBdr>
        </w:div>
        <w:div w:id="569536428">
          <w:marLeft w:val="0"/>
          <w:marRight w:val="0"/>
          <w:marTop w:val="0"/>
          <w:marBottom w:val="0"/>
          <w:divBdr>
            <w:top w:val="none" w:sz="0" w:space="0" w:color="auto"/>
            <w:left w:val="none" w:sz="0" w:space="0" w:color="auto"/>
            <w:bottom w:val="none" w:sz="0" w:space="0" w:color="auto"/>
            <w:right w:val="none" w:sz="0" w:space="0" w:color="auto"/>
          </w:divBdr>
        </w:div>
        <w:div w:id="881135020">
          <w:marLeft w:val="0"/>
          <w:marRight w:val="0"/>
          <w:marTop w:val="0"/>
          <w:marBottom w:val="0"/>
          <w:divBdr>
            <w:top w:val="none" w:sz="0" w:space="0" w:color="auto"/>
            <w:left w:val="none" w:sz="0" w:space="0" w:color="auto"/>
            <w:bottom w:val="none" w:sz="0" w:space="0" w:color="auto"/>
            <w:right w:val="none" w:sz="0" w:space="0" w:color="auto"/>
          </w:divBdr>
        </w:div>
      </w:divsChild>
    </w:div>
    <w:div w:id="588349362">
      <w:bodyDiv w:val="1"/>
      <w:marLeft w:val="0"/>
      <w:marRight w:val="0"/>
      <w:marTop w:val="0"/>
      <w:marBottom w:val="0"/>
      <w:divBdr>
        <w:top w:val="none" w:sz="0" w:space="0" w:color="auto"/>
        <w:left w:val="none" w:sz="0" w:space="0" w:color="auto"/>
        <w:bottom w:val="none" w:sz="0" w:space="0" w:color="auto"/>
        <w:right w:val="none" w:sz="0" w:space="0" w:color="auto"/>
      </w:divBdr>
      <w:divsChild>
        <w:div w:id="1898390303">
          <w:marLeft w:val="0"/>
          <w:marRight w:val="0"/>
          <w:marTop w:val="0"/>
          <w:marBottom w:val="0"/>
          <w:divBdr>
            <w:top w:val="none" w:sz="0" w:space="0" w:color="auto"/>
            <w:left w:val="none" w:sz="0" w:space="0" w:color="auto"/>
            <w:bottom w:val="none" w:sz="0" w:space="0" w:color="auto"/>
            <w:right w:val="none" w:sz="0" w:space="0" w:color="auto"/>
          </w:divBdr>
        </w:div>
        <w:div w:id="2071809693">
          <w:marLeft w:val="0"/>
          <w:marRight w:val="0"/>
          <w:marTop w:val="0"/>
          <w:marBottom w:val="0"/>
          <w:divBdr>
            <w:top w:val="none" w:sz="0" w:space="0" w:color="auto"/>
            <w:left w:val="none" w:sz="0" w:space="0" w:color="auto"/>
            <w:bottom w:val="none" w:sz="0" w:space="0" w:color="auto"/>
            <w:right w:val="none" w:sz="0" w:space="0" w:color="auto"/>
          </w:divBdr>
        </w:div>
        <w:div w:id="2003505389">
          <w:marLeft w:val="0"/>
          <w:marRight w:val="0"/>
          <w:marTop w:val="0"/>
          <w:marBottom w:val="0"/>
          <w:divBdr>
            <w:top w:val="none" w:sz="0" w:space="0" w:color="auto"/>
            <w:left w:val="none" w:sz="0" w:space="0" w:color="auto"/>
            <w:bottom w:val="none" w:sz="0" w:space="0" w:color="auto"/>
            <w:right w:val="none" w:sz="0" w:space="0" w:color="auto"/>
          </w:divBdr>
        </w:div>
        <w:div w:id="1870099338">
          <w:marLeft w:val="0"/>
          <w:marRight w:val="0"/>
          <w:marTop w:val="0"/>
          <w:marBottom w:val="0"/>
          <w:divBdr>
            <w:top w:val="none" w:sz="0" w:space="0" w:color="auto"/>
            <w:left w:val="none" w:sz="0" w:space="0" w:color="auto"/>
            <w:bottom w:val="none" w:sz="0" w:space="0" w:color="auto"/>
            <w:right w:val="none" w:sz="0" w:space="0" w:color="auto"/>
          </w:divBdr>
        </w:div>
        <w:div w:id="680820389">
          <w:marLeft w:val="0"/>
          <w:marRight w:val="0"/>
          <w:marTop w:val="0"/>
          <w:marBottom w:val="0"/>
          <w:divBdr>
            <w:top w:val="none" w:sz="0" w:space="0" w:color="auto"/>
            <w:left w:val="none" w:sz="0" w:space="0" w:color="auto"/>
            <w:bottom w:val="none" w:sz="0" w:space="0" w:color="auto"/>
            <w:right w:val="none" w:sz="0" w:space="0" w:color="auto"/>
          </w:divBdr>
        </w:div>
      </w:divsChild>
    </w:div>
    <w:div w:id="1485510438">
      <w:bodyDiv w:val="1"/>
      <w:marLeft w:val="0"/>
      <w:marRight w:val="0"/>
      <w:marTop w:val="0"/>
      <w:marBottom w:val="0"/>
      <w:divBdr>
        <w:top w:val="none" w:sz="0" w:space="0" w:color="auto"/>
        <w:left w:val="none" w:sz="0" w:space="0" w:color="auto"/>
        <w:bottom w:val="none" w:sz="0" w:space="0" w:color="auto"/>
        <w:right w:val="none" w:sz="0" w:space="0" w:color="auto"/>
      </w:divBdr>
      <w:divsChild>
        <w:div w:id="874586002">
          <w:marLeft w:val="0"/>
          <w:marRight w:val="0"/>
          <w:marTop w:val="0"/>
          <w:marBottom w:val="0"/>
          <w:divBdr>
            <w:top w:val="none" w:sz="0" w:space="0" w:color="auto"/>
            <w:left w:val="none" w:sz="0" w:space="0" w:color="auto"/>
            <w:bottom w:val="none" w:sz="0" w:space="0" w:color="auto"/>
            <w:right w:val="none" w:sz="0" w:space="0" w:color="auto"/>
          </w:divBdr>
        </w:div>
        <w:div w:id="1036079465">
          <w:marLeft w:val="0"/>
          <w:marRight w:val="0"/>
          <w:marTop w:val="0"/>
          <w:marBottom w:val="0"/>
          <w:divBdr>
            <w:top w:val="none" w:sz="0" w:space="0" w:color="auto"/>
            <w:left w:val="none" w:sz="0" w:space="0" w:color="auto"/>
            <w:bottom w:val="none" w:sz="0" w:space="0" w:color="auto"/>
            <w:right w:val="none" w:sz="0" w:space="0" w:color="auto"/>
          </w:divBdr>
        </w:div>
        <w:div w:id="1325860821">
          <w:marLeft w:val="0"/>
          <w:marRight w:val="0"/>
          <w:marTop w:val="0"/>
          <w:marBottom w:val="0"/>
          <w:divBdr>
            <w:top w:val="none" w:sz="0" w:space="0" w:color="auto"/>
            <w:left w:val="none" w:sz="0" w:space="0" w:color="auto"/>
            <w:bottom w:val="none" w:sz="0" w:space="0" w:color="auto"/>
            <w:right w:val="none" w:sz="0" w:space="0" w:color="auto"/>
          </w:divBdr>
        </w:div>
        <w:div w:id="303702215">
          <w:marLeft w:val="0"/>
          <w:marRight w:val="0"/>
          <w:marTop w:val="0"/>
          <w:marBottom w:val="0"/>
          <w:divBdr>
            <w:top w:val="none" w:sz="0" w:space="0" w:color="auto"/>
            <w:left w:val="none" w:sz="0" w:space="0" w:color="auto"/>
            <w:bottom w:val="none" w:sz="0" w:space="0" w:color="auto"/>
            <w:right w:val="none" w:sz="0" w:space="0" w:color="auto"/>
          </w:divBdr>
        </w:div>
        <w:div w:id="297345389">
          <w:marLeft w:val="0"/>
          <w:marRight w:val="0"/>
          <w:marTop w:val="0"/>
          <w:marBottom w:val="0"/>
          <w:divBdr>
            <w:top w:val="none" w:sz="0" w:space="0" w:color="auto"/>
            <w:left w:val="none" w:sz="0" w:space="0" w:color="auto"/>
            <w:bottom w:val="none" w:sz="0" w:space="0" w:color="auto"/>
            <w:right w:val="none" w:sz="0" w:space="0" w:color="auto"/>
          </w:divBdr>
        </w:div>
      </w:divsChild>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D4C94-7AC9-461F-9A49-06978D89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3565</Words>
  <Characters>20322</Characters>
  <Application>Microsoft Office Word</Application>
  <DocSecurity>0</DocSecurity>
  <Lines>169</Lines>
  <Paragraphs>47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23840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creator>SERSC</dc:creator>
  <cp:lastModifiedBy>Kallol Borah</cp:lastModifiedBy>
  <cp:revision>7</cp:revision>
  <cp:lastPrinted>1999-11-16T04:53:00Z</cp:lastPrinted>
  <dcterms:created xsi:type="dcterms:W3CDTF">2019-01-26T08:01:00Z</dcterms:created>
  <dcterms:modified xsi:type="dcterms:W3CDTF">2019-04-30T14:44:00Z</dcterms:modified>
</cp:coreProperties>
</file>